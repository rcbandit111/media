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78A6" w14:textId="77777777" w:rsidR="008524DC" w:rsidRDefault="008524DC" w:rsidP="008524DC">
      <w:pPr>
        <w:pStyle w:val="Heading1"/>
        <w:jc w:val="center"/>
        <w:rPr>
          <w:b/>
          <w:color w:val="auto"/>
          <w:sz w:val="36"/>
        </w:rPr>
      </w:pPr>
    </w:p>
    <w:p w14:paraId="7C122BDA" w14:textId="77777777" w:rsidR="008524DC" w:rsidRPr="008524DC" w:rsidRDefault="008524DC" w:rsidP="008524DC">
      <w:pPr>
        <w:pStyle w:val="Heading1"/>
        <w:jc w:val="center"/>
        <w:rPr>
          <w:b/>
          <w:color w:val="auto"/>
          <w:sz w:val="36"/>
        </w:rPr>
      </w:pPr>
      <w:r w:rsidRPr="008524DC">
        <w:rPr>
          <w:b/>
          <w:color w:val="auto"/>
          <w:sz w:val="36"/>
        </w:rPr>
        <w:t>Login pages design</w:t>
      </w:r>
    </w:p>
    <w:p w14:paraId="60294932" w14:textId="77777777" w:rsidR="008524DC" w:rsidRDefault="008524DC" w:rsidP="008524DC">
      <w:pPr>
        <w:pStyle w:val="Heading1"/>
      </w:pPr>
    </w:p>
    <w:p w14:paraId="2AE9FEDF" w14:textId="77777777" w:rsidR="008524DC" w:rsidRDefault="008524DC" w:rsidP="008524DC">
      <w:pPr>
        <w:pStyle w:val="Heading1"/>
      </w:pPr>
    </w:p>
    <w:p w14:paraId="6DE38694" w14:textId="77777777" w:rsidR="008524DC" w:rsidRPr="008524DC" w:rsidRDefault="008524DC" w:rsidP="008524DC"/>
    <w:p w14:paraId="4CAEC63D" w14:textId="77777777" w:rsidR="00C942A7" w:rsidRDefault="00877C4B" w:rsidP="008524DC">
      <w:pPr>
        <w:pStyle w:val="Heading1"/>
      </w:pPr>
      <w:r>
        <w:t>Login page</w:t>
      </w:r>
    </w:p>
    <w:p w14:paraId="67F7F058" w14:textId="77777777" w:rsidR="008524DC" w:rsidRDefault="008524DC" w:rsidP="008524DC"/>
    <w:p w14:paraId="45EEADCD" w14:textId="23A36322" w:rsidR="0031771C" w:rsidRDefault="0031771C" w:rsidP="008524DC">
      <w:r>
        <w:t>Main page opened for login.</w:t>
      </w:r>
    </w:p>
    <w:p w14:paraId="2DCC462C" w14:textId="77777777" w:rsidR="002053B1" w:rsidRDefault="002053B1" w:rsidP="002053B1">
      <w:r>
        <w:t xml:space="preserve">Component </w:t>
      </w:r>
      <w:r>
        <w:rPr>
          <w:b/>
          <w:i/>
        </w:rPr>
        <w:t>login</w:t>
      </w:r>
    </w:p>
    <w:tbl>
      <w:tblPr>
        <w:tblStyle w:val="TableGrid"/>
        <w:tblW w:w="11475" w:type="dxa"/>
        <w:tblInd w:w="-990" w:type="dxa"/>
        <w:tblLayout w:type="fixed"/>
        <w:tblLook w:val="04A0" w:firstRow="1" w:lastRow="0" w:firstColumn="1" w:lastColumn="0" w:noHBand="0" w:noVBand="1"/>
      </w:tblPr>
      <w:tblGrid>
        <w:gridCol w:w="1555"/>
        <w:gridCol w:w="2691"/>
        <w:gridCol w:w="4252"/>
        <w:gridCol w:w="2977"/>
      </w:tblGrid>
      <w:tr w:rsidR="00216B4E" w14:paraId="7E5C9993" w14:textId="77777777" w:rsidTr="00C7089E">
        <w:tc>
          <w:tcPr>
            <w:tcW w:w="1555" w:type="dxa"/>
            <w:shd w:val="clear" w:color="auto" w:fill="E7E6E6" w:themeFill="background2"/>
            <w:vAlign w:val="center"/>
          </w:tcPr>
          <w:p w14:paraId="10ACD689" w14:textId="77777777" w:rsidR="00216B4E" w:rsidRDefault="00216B4E" w:rsidP="00565675">
            <w:r>
              <w:t>Case</w:t>
            </w:r>
          </w:p>
        </w:tc>
        <w:tc>
          <w:tcPr>
            <w:tcW w:w="2691" w:type="dxa"/>
            <w:shd w:val="clear" w:color="auto" w:fill="E7E6E6" w:themeFill="background2"/>
          </w:tcPr>
          <w:p w14:paraId="37F8A6FF" w14:textId="5C4CDD39" w:rsidR="00216B4E" w:rsidRDefault="00216B4E" w:rsidP="00565675">
            <w:r>
              <w:t>Client request</w:t>
            </w:r>
          </w:p>
        </w:tc>
        <w:tc>
          <w:tcPr>
            <w:tcW w:w="4252" w:type="dxa"/>
            <w:shd w:val="clear" w:color="auto" w:fill="E7E6E6" w:themeFill="background2"/>
            <w:vAlign w:val="center"/>
          </w:tcPr>
          <w:p w14:paraId="51AF035C" w14:textId="7AE82C4E" w:rsidR="00216B4E" w:rsidRDefault="00216B4E" w:rsidP="00565675">
            <w:r>
              <w:t>Server response message</w:t>
            </w:r>
          </w:p>
        </w:tc>
        <w:tc>
          <w:tcPr>
            <w:tcW w:w="2977" w:type="dxa"/>
            <w:shd w:val="clear" w:color="auto" w:fill="E7E6E6" w:themeFill="background2"/>
            <w:vAlign w:val="center"/>
          </w:tcPr>
          <w:p w14:paraId="4220C61A" w14:textId="77777777" w:rsidR="00216B4E" w:rsidRDefault="00216B4E" w:rsidP="00565675">
            <w:r>
              <w:t>Description</w:t>
            </w:r>
          </w:p>
        </w:tc>
      </w:tr>
      <w:tr w:rsidR="00216B4E" w14:paraId="4E4E0108" w14:textId="77777777" w:rsidTr="00C7089E">
        <w:tc>
          <w:tcPr>
            <w:tcW w:w="11475" w:type="dxa"/>
            <w:gridSpan w:val="4"/>
            <w:shd w:val="clear" w:color="auto" w:fill="F2F2F2" w:themeFill="background1" w:themeFillShade="F2"/>
          </w:tcPr>
          <w:p w14:paraId="03C8ED8E" w14:textId="592B4573" w:rsidR="00216B4E" w:rsidRPr="004740E6" w:rsidRDefault="00216B4E" w:rsidP="00395FB2">
            <w:r w:rsidRPr="004740E6">
              <w:t>Endpoint /users/</w:t>
            </w:r>
            <w:proofErr w:type="spellStart"/>
            <w:r>
              <w:t>authorize_request</w:t>
            </w:r>
            <w:proofErr w:type="spellEnd"/>
            <w:r>
              <w:t xml:space="preserve"> – Session check and authorization into login form</w:t>
            </w:r>
          </w:p>
        </w:tc>
      </w:tr>
      <w:tr w:rsidR="00606B45" w14:paraId="69C1FE61" w14:textId="77777777" w:rsidTr="00C7089E">
        <w:tc>
          <w:tcPr>
            <w:tcW w:w="11475" w:type="dxa"/>
            <w:gridSpan w:val="4"/>
            <w:shd w:val="clear" w:color="auto" w:fill="F2F2F2" w:themeFill="background1" w:themeFillShade="F2"/>
          </w:tcPr>
          <w:p w14:paraId="4724CC64" w14:textId="7E71AA83" w:rsidR="00606B45" w:rsidRPr="004740E6" w:rsidRDefault="0013240F" w:rsidP="00395FB2">
            <w:proofErr w:type="spellStart"/>
            <w:r w:rsidRPr="0013240F">
              <w:t>AuthenticationDTO</w:t>
            </w:r>
            <w:proofErr w:type="spellEnd"/>
          </w:p>
        </w:tc>
      </w:tr>
      <w:tr w:rsidR="00216B4E" w14:paraId="585F4E24" w14:textId="77777777" w:rsidTr="00C7089E">
        <w:tc>
          <w:tcPr>
            <w:tcW w:w="1555" w:type="dxa"/>
          </w:tcPr>
          <w:p w14:paraId="417C9D34" w14:textId="77777777" w:rsidR="00216B4E" w:rsidRDefault="00216B4E" w:rsidP="00395FB2">
            <w:r>
              <w:t>Successful authentication</w:t>
            </w:r>
          </w:p>
        </w:tc>
        <w:tc>
          <w:tcPr>
            <w:tcW w:w="2691" w:type="dxa"/>
          </w:tcPr>
          <w:p w14:paraId="0147D9B8" w14:textId="77777777" w:rsidR="00973540" w:rsidRPr="00973540" w:rsidRDefault="00973540" w:rsidP="00973540">
            <w:r w:rsidRPr="00973540">
              <w:t>{</w:t>
            </w:r>
          </w:p>
          <w:p w14:paraId="3C781EC4" w14:textId="547397B7" w:rsidR="00973540" w:rsidRPr="00973540" w:rsidRDefault="00973540" w:rsidP="00973540">
            <w:r w:rsidRPr="00973540">
              <w:t xml:space="preserve">   “username”: “value”</w:t>
            </w:r>
            <w:r w:rsidR="00AA707E">
              <w:t>,</w:t>
            </w:r>
            <w:r w:rsidRPr="00973540">
              <w:t xml:space="preserve"> </w:t>
            </w:r>
          </w:p>
          <w:p w14:paraId="30AB1729" w14:textId="1494F5E0" w:rsidR="00973540" w:rsidRPr="00973540" w:rsidRDefault="00973540" w:rsidP="00973540">
            <w:r w:rsidRPr="00973540">
              <w:t xml:space="preserve">   “password”: “value”</w:t>
            </w:r>
          </w:p>
          <w:p w14:paraId="6DAB2316" w14:textId="2EA44847" w:rsidR="00216B4E" w:rsidRPr="00973540" w:rsidRDefault="00973540" w:rsidP="00973540">
            <w:r w:rsidRPr="00973540">
              <w:t>}</w:t>
            </w:r>
          </w:p>
        </w:tc>
        <w:tc>
          <w:tcPr>
            <w:tcW w:w="4252" w:type="dxa"/>
          </w:tcPr>
          <w:p w14:paraId="4F8309FF" w14:textId="362968ED" w:rsidR="00216B4E" w:rsidRPr="00C76979" w:rsidRDefault="00216B4E" w:rsidP="00216B4E">
            <w:r w:rsidRPr="00C76979">
              <w:t>{</w:t>
            </w:r>
          </w:p>
          <w:p w14:paraId="7123631C" w14:textId="6BD5CB1D" w:rsidR="00216B4E" w:rsidRPr="00C76979" w:rsidRDefault="00C76979" w:rsidP="00C76979">
            <w:r>
              <w:t xml:space="preserve">   “</w:t>
            </w:r>
            <w:r w:rsidR="00216B4E" w:rsidRPr="00C76979">
              <w:t>status</w:t>
            </w:r>
            <w:r>
              <w:t>”</w:t>
            </w:r>
            <w:r w:rsidR="00216B4E" w:rsidRPr="00C76979">
              <w:t>: 200</w:t>
            </w:r>
          </w:p>
          <w:p w14:paraId="64A7B705" w14:textId="6B556CA3" w:rsidR="00216B4E" w:rsidRDefault="00216B4E" w:rsidP="00216B4E">
            <w:r w:rsidRPr="00C76979">
              <w:t>}</w:t>
            </w:r>
          </w:p>
        </w:tc>
        <w:tc>
          <w:tcPr>
            <w:tcW w:w="2977" w:type="dxa"/>
          </w:tcPr>
          <w:p w14:paraId="11252092" w14:textId="1841A487" w:rsidR="00216B4E" w:rsidRDefault="005A1296" w:rsidP="00395FB2">
            <w:r>
              <w:t>S</w:t>
            </w:r>
            <w:r w:rsidR="00216B4E">
              <w:t>erver message</w:t>
            </w:r>
            <w:r>
              <w:t xml:space="preserve"> response</w:t>
            </w:r>
            <w:r w:rsidR="00216B4E">
              <w:t xml:space="preserve"> for successful authorization</w:t>
            </w:r>
            <w:r>
              <w:t>. User should be redirected to home page.</w:t>
            </w:r>
          </w:p>
        </w:tc>
      </w:tr>
      <w:tr w:rsidR="005A1296" w:rsidRPr="004740E6" w14:paraId="0E171DF7" w14:textId="77777777" w:rsidTr="00C7089E">
        <w:tc>
          <w:tcPr>
            <w:tcW w:w="1555" w:type="dxa"/>
          </w:tcPr>
          <w:p w14:paraId="5B459165" w14:textId="4E34CBDB" w:rsidR="005A1296" w:rsidRDefault="005A1296" w:rsidP="005A1296">
            <w:r>
              <w:t>Failed Login</w:t>
            </w:r>
          </w:p>
        </w:tc>
        <w:tc>
          <w:tcPr>
            <w:tcW w:w="2691" w:type="dxa"/>
          </w:tcPr>
          <w:p w14:paraId="09457FD8" w14:textId="77777777" w:rsidR="005A1296" w:rsidRPr="00973540" w:rsidRDefault="005A1296" w:rsidP="005A1296">
            <w:r w:rsidRPr="00973540">
              <w:t>{</w:t>
            </w:r>
          </w:p>
          <w:p w14:paraId="4A4644AE" w14:textId="7E4C02D1" w:rsidR="005A1296" w:rsidRPr="00973540" w:rsidRDefault="005A1296" w:rsidP="005A1296">
            <w:r w:rsidRPr="00973540">
              <w:t xml:space="preserve">   “username”: “value”</w:t>
            </w:r>
            <w:r>
              <w:t>,</w:t>
            </w:r>
            <w:r w:rsidRPr="00973540">
              <w:t xml:space="preserve"> </w:t>
            </w:r>
          </w:p>
          <w:p w14:paraId="04C59E6E" w14:textId="77777777" w:rsidR="005A1296" w:rsidRPr="00973540" w:rsidRDefault="005A1296" w:rsidP="005A1296">
            <w:r w:rsidRPr="00973540">
              <w:t xml:space="preserve">   “password”: “value”</w:t>
            </w:r>
          </w:p>
          <w:p w14:paraId="6BD3CE77" w14:textId="2C5BA5EC" w:rsidR="005A1296" w:rsidRDefault="005A1296" w:rsidP="005A1296">
            <w:r w:rsidRPr="00973540">
              <w:t>}</w:t>
            </w:r>
          </w:p>
        </w:tc>
        <w:tc>
          <w:tcPr>
            <w:tcW w:w="4252" w:type="dxa"/>
          </w:tcPr>
          <w:p w14:paraId="7250C1CE" w14:textId="596DFEC6" w:rsidR="005A1296" w:rsidRDefault="005A1296" w:rsidP="005A1296">
            <w:pPr>
              <w:rPr>
                <w:ins w:id="0" w:author="Mariyan" w:date="2020-05-01T15:32:00Z"/>
              </w:rPr>
            </w:pPr>
            <w:r>
              <w:t>{</w:t>
            </w:r>
          </w:p>
          <w:p w14:paraId="1A88AC47" w14:textId="77777777" w:rsidR="005A1296" w:rsidRDefault="005A1296" w:rsidP="005A1296">
            <w:r w:rsidRPr="00C76979">
              <w:t xml:space="preserve">   </w:t>
            </w:r>
            <w:r>
              <w:t>“</w:t>
            </w:r>
            <w:r w:rsidRPr="00C76979">
              <w:t>status</w:t>
            </w:r>
            <w:r>
              <w:t>”</w:t>
            </w:r>
            <w:r w:rsidRPr="00C76979">
              <w:t>: 200,</w:t>
            </w:r>
          </w:p>
          <w:p w14:paraId="5C309B0D" w14:textId="014A8C1C" w:rsidR="005A1296" w:rsidRPr="00C76979" w:rsidRDefault="005A1296" w:rsidP="005A1296">
            <w:r>
              <w:t xml:space="preserve">   “message”: "Bad credentials",</w:t>
            </w:r>
            <w:r w:rsidRPr="00C76979">
              <w:t xml:space="preserve"> </w:t>
            </w:r>
          </w:p>
          <w:p w14:paraId="0CBF0557" w14:textId="1536A3F9" w:rsidR="005A1296" w:rsidRDefault="005A1296" w:rsidP="005A1296">
            <w:r w:rsidRPr="00C76979">
              <w:t xml:space="preserve">    </w:t>
            </w:r>
            <w:r>
              <w:t>“</w:t>
            </w:r>
            <w:r w:rsidRPr="00C76979">
              <w:t>error</w:t>
            </w:r>
            <w:r>
              <w:t>”</w:t>
            </w:r>
            <w:r w:rsidRPr="00C76979">
              <w:t>: "</w:t>
            </w:r>
            <w:proofErr w:type="spellStart"/>
            <w:r>
              <w:t>name_and_email</w:t>
            </w:r>
            <w:r w:rsidRPr="00E41334">
              <w:t>_</w:t>
            </w:r>
            <w:r>
              <w:t>mismatch</w:t>
            </w:r>
            <w:proofErr w:type="spellEnd"/>
            <w:r w:rsidRPr="00C76979">
              <w:t>",</w:t>
            </w:r>
          </w:p>
          <w:p w14:paraId="09152DF3" w14:textId="7941B4DF" w:rsidR="005A1296" w:rsidRDefault="005A1296" w:rsidP="005A1296">
            <w:pPr>
              <w:rPr>
                <w:ins w:id="1" w:author="Mariyan" w:date="2020-05-01T15:32:00Z"/>
              </w:rPr>
            </w:pPr>
            <w:r>
              <w:t xml:space="preserve">    “</w:t>
            </w:r>
            <w:proofErr w:type="spellStart"/>
            <w:r>
              <w:t>error_description</w:t>
            </w:r>
            <w:proofErr w:type="spellEnd"/>
            <w:r>
              <w:t xml:space="preserve">”: "Bad credentials"   </w:t>
            </w:r>
          </w:p>
          <w:p w14:paraId="218F02AA" w14:textId="23EDBD87" w:rsidR="005A1296" w:rsidRPr="00D3512D" w:rsidRDefault="005A1296" w:rsidP="005A1296">
            <w:r>
              <w:t>}</w:t>
            </w:r>
          </w:p>
        </w:tc>
        <w:tc>
          <w:tcPr>
            <w:tcW w:w="2977" w:type="dxa"/>
          </w:tcPr>
          <w:p w14:paraId="0665E537" w14:textId="56232A40" w:rsidR="005A1296" w:rsidRDefault="005A1296" w:rsidP="005A1296">
            <w:r>
              <w:t>Server message response for unsuccessful authorization. User should be not redirected.</w:t>
            </w:r>
          </w:p>
        </w:tc>
      </w:tr>
      <w:tr w:rsidR="005A1296" w14:paraId="054B949F" w14:textId="77777777" w:rsidTr="00C7089E">
        <w:tc>
          <w:tcPr>
            <w:tcW w:w="1555" w:type="dxa"/>
          </w:tcPr>
          <w:p w14:paraId="27E53BF0" w14:textId="77777777" w:rsidR="005A1296" w:rsidRDefault="005A1296" w:rsidP="005A1296">
            <w:r>
              <w:t>Expired credentials</w:t>
            </w:r>
          </w:p>
        </w:tc>
        <w:tc>
          <w:tcPr>
            <w:tcW w:w="2691" w:type="dxa"/>
          </w:tcPr>
          <w:p w14:paraId="340A145C" w14:textId="77777777" w:rsidR="005A1296" w:rsidRPr="00973540" w:rsidRDefault="005A1296" w:rsidP="005A1296">
            <w:r w:rsidRPr="00973540">
              <w:t>{</w:t>
            </w:r>
          </w:p>
          <w:p w14:paraId="01BBCB04" w14:textId="77777777" w:rsidR="005A1296" w:rsidRPr="00973540" w:rsidRDefault="005A1296" w:rsidP="005A1296">
            <w:r w:rsidRPr="00973540">
              <w:t xml:space="preserve">   “username”: “value”</w:t>
            </w:r>
            <w:r>
              <w:t>,</w:t>
            </w:r>
            <w:r w:rsidRPr="00973540">
              <w:t xml:space="preserve"> </w:t>
            </w:r>
          </w:p>
          <w:p w14:paraId="1C6817C5" w14:textId="77777777" w:rsidR="005A1296" w:rsidRPr="00973540" w:rsidRDefault="005A1296" w:rsidP="005A1296">
            <w:r w:rsidRPr="00973540">
              <w:t xml:space="preserve">   “password”: “value”</w:t>
            </w:r>
          </w:p>
          <w:p w14:paraId="3F71DFC4" w14:textId="6064A6B3" w:rsidR="005A1296" w:rsidRDefault="005A1296" w:rsidP="005A1296">
            <w:r w:rsidRPr="00973540">
              <w:t>}</w:t>
            </w:r>
          </w:p>
        </w:tc>
        <w:tc>
          <w:tcPr>
            <w:tcW w:w="4252" w:type="dxa"/>
          </w:tcPr>
          <w:p w14:paraId="16536DA2" w14:textId="77777777" w:rsidR="005A1296" w:rsidRDefault="005A1296" w:rsidP="005A1296">
            <w:r>
              <w:t>{</w:t>
            </w:r>
          </w:p>
          <w:p w14:paraId="683A1E6E" w14:textId="1EC4C044" w:rsidR="005A1296" w:rsidRDefault="005A1296" w:rsidP="005A1296">
            <w:r>
              <w:t xml:space="preserve">  “status”: 200,</w:t>
            </w:r>
          </w:p>
          <w:p w14:paraId="7D10A41A" w14:textId="168BB73B" w:rsidR="005A1296" w:rsidRDefault="005A1296" w:rsidP="005A1296">
            <w:r>
              <w:t xml:space="preserve">   “error”: "</w:t>
            </w:r>
            <w:proofErr w:type="spellStart"/>
            <w:r>
              <w:t>account_expired</w:t>
            </w:r>
            <w:proofErr w:type="spellEnd"/>
            <w:r>
              <w:t xml:space="preserve">",     </w:t>
            </w:r>
          </w:p>
          <w:p w14:paraId="0B95B28E" w14:textId="77777777" w:rsidR="005A1296" w:rsidRDefault="005A1296" w:rsidP="005A1296">
            <w:r>
              <w:t xml:space="preserve">   “</w:t>
            </w:r>
            <w:proofErr w:type="spellStart"/>
            <w:r>
              <w:t>error_description</w:t>
            </w:r>
            <w:proofErr w:type="spellEnd"/>
            <w:r>
              <w:t>”: "User credentials have expired"</w:t>
            </w:r>
          </w:p>
          <w:p w14:paraId="0EA318F0" w14:textId="2DB30FA0" w:rsidR="005A1296" w:rsidRDefault="005A1296" w:rsidP="005A1296">
            <w:r>
              <w:t>}</w:t>
            </w:r>
          </w:p>
        </w:tc>
        <w:tc>
          <w:tcPr>
            <w:tcW w:w="2977" w:type="dxa"/>
          </w:tcPr>
          <w:p w14:paraId="22006C68" w14:textId="77777777" w:rsidR="005A1296" w:rsidRPr="000E509C" w:rsidRDefault="005A1296" w:rsidP="005A1296">
            <w:r>
              <w:t xml:space="preserve">User should be redirected to page </w:t>
            </w:r>
            <w:r>
              <w:rPr>
                <w:b/>
                <w:i/>
              </w:rPr>
              <w:t>new</w:t>
            </w:r>
            <w:r w:rsidRPr="00D3512D">
              <w:rPr>
                <w:b/>
                <w:i/>
              </w:rPr>
              <w:t>-password</w:t>
            </w:r>
            <w:r>
              <w:rPr>
                <w:b/>
                <w:i/>
              </w:rPr>
              <w:t>.</w:t>
            </w:r>
            <w:r>
              <w:t xml:space="preserve"> Message “Credentials are expired. Create new password” should be displayed.</w:t>
            </w:r>
          </w:p>
        </w:tc>
      </w:tr>
      <w:tr w:rsidR="005A1296" w14:paraId="1DA61E3A" w14:textId="77777777" w:rsidTr="00C7089E">
        <w:tc>
          <w:tcPr>
            <w:tcW w:w="1555" w:type="dxa"/>
          </w:tcPr>
          <w:p w14:paraId="3F914C23" w14:textId="02746A84" w:rsidR="005A1296" w:rsidRDefault="005A1296" w:rsidP="005A1296">
            <w:r>
              <w:t>User is locked and he can’t login</w:t>
            </w:r>
          </w:p>
        </w:tc>
        <w:tc>
          <w:tcPr>
            <w:tcW w:w="2691" w:type="dxa"/>
          </w:tcPr>
          <w:p w14:paraId="105C1279" w14:textId="77777777" w:rsidR="005A1296" w:rsidRPr="00973540" w:rsidRDefault="005A1296" w:rsidP="005A1296">
            <w:r w:rsidRPr="00973540">
              <w:t>{</w:t>
            </w:r>
          </w:p>
          <w:p w14:paraId="373D5F95" w14:textId="77777777" w:rsidR="005A1296" w:rsidRPr="00973540" w:rsidRDefault="005A1296" w:rsidP="005A1296">
            <w:r w:rsidRPr="00973540">
              <w:t xml:space="preserve">   “username”: “value”</w:t>
            </w:r>
            <w:r>
              <w:t>,</w:t>
            </w:r>
            <w:r w:rsidRPr="00973540">
              <w:t xml:space="preserve"> </w:t>
            </w:r>
          </w:p>
          <w:p w14:paraId="4888B6BD" w14:textId="77777777" w:rsidR="005A1296" w:rsidRPr="00973540" w:rsidRDefault="005A1296" w:rsidP="005A1296">
            <w:r w:rsidRPr="00973540">
              <w:t xml:space="preserve">   “password”: “value”</w:t>
            </w:r>
          </w:p>
          <w:p w14:paraId="7D850A97" w14:textId="3FD741CF" w:rsidR="005A1296" w:rsidRDefault="005A1296" w:rsidP="005A1296">
            <w:r w:rsidRPr="00973540">
              <w:t>}</w:t>
            </w:r>
          </w:p>
        </w:tc>
        <w:tc>
          <w:tcPr>
            <w:tcW w:w="4252" w:type="dxa"/>
          </w:tcPr>
          <w:p w14:paraId="02D2F602" w14:textId="77777777" w:rsidR="005A1296" w:rsidRDefault="005A1296" w:rsidP="005A1296">
            <w:r>
              <w:t>{</w:t>
            </w:r>
          </w:p>
          <w:p w14:paraId="7234646B" w14:textId="77777777" w:rsidR="005A1296" w:rsidRDefault="005A1296" w:rsidP="005A1296">
            <w:r>
              <w:t xml:space="preserve">  “status”: 200,</w:t>
            </w:r>
          </w:p>
          <w:p w14:paraId="5EFD57D4" w14:textId="36093AA1" w:rsidR="005A1296" w:rsidRDefault="005A1296" w:rsidP="005A1296">
            <w:r>
              <w:t xml:space="preserve">   “error”: "</w:t>
            </w:r>
            <w:proofErr w:type="spellStart"/>
            <w:r>
              <w:t>account_locked</w:t>
            </w:r>
            <w:proofErr w:type="spellEnd"/>
            <w:r>
              <w:t xml:space="preserve">",     </w:t>
            </w:r>
          </w:p>
          <w:p w14:paraId="381F53A1" w14:textId="7179998D" w:rsidR="005A1296" w:rsidRDefault="005A1296" w:rsidP="005A1296">
            <w:r>
              <w:t xml:space="preserve">   “</w:t>
            </w:r>
            <w:proofErr w:type="spellStart"/>
            <w:r>
              <w:t>error_description</w:t>
            </w:r>
            <w:proofErr w:type="spellEnd"/>
            <w:r>
              <w:t>”: "Account is locked"</w:t>
            </w:r>
          </w:p>
          <w:p w14:paraId="4422B348" w14:textId="24D82BBF" w:rsidR="005A1296" w:rsidRDefault="005A1296" w:rsidP="005A1296">
            <w:r>
              <w:t>}</w:t>
            </w:r>
          </w:p>
        </w:tc>
        <w:tc>
          <w:tcPr>
            <w:tcW w:w="2977" w:type="dxa"/>
          </w:tcPr>
          <w:p w14:paraId="02449F76" w14:textId="1BAAFD23" w:rsidR="005A1296" w:rsidRDefault="005A1296" w:rsidP="005A1296">
            <w:r>
              <w:t>Message in page login should be displayed “Account is locked”</w:t>
            </w:r>
            <w:r w:rsidR="00130A22">
              <w:t>. User should be not redirected.</w:t>
            </w:r>
          </w:p>
        </w:tc>
      </w:tr>
    </w:tbl>
    <w:p w14:paraId="353BC860" w14:textId="77777777" w:rsidR="000F0F6B" w:rsidRDefault="000F0F6B" w:rsidP="00877C4B">
      <w:pPr>
        <w:pStyle w:val="Heading1"/>
      </w:pPr>
    </w:p>
    <w:p w14:paraId="2A1C14B8" w14:textId="77777777" w:rsidR="00B11C2D" w:rsidRPr="00B11C2D" w:rsidRDefault="00B11C2D" w:rsidP="00B11C2D"/>
    <w:p w14:paraId="75B132D5" w14:textId="77777777" w:rsidR="00601ECC" w:rsidRDefault="00601ECC" w:rsidP="00601ECC">
      <w:pPr>
        <w:pStyle w:val="Heading1"/>
      </w:pPr>
      <w:r>
        <w:lastRenderedPageBreak/>
        <w:t>Reset password page</w:t>
      </w:r>
    </w:p>
    <w:p w14:paraId="29F810CA" w14:textId="77777777" w:rsidR="00601ECC" w:rsidRDefault="00601ECC" w:rsidP="00601ECC"/>
    <w:p w14:paraId="2CA8CF27" w14:textId="77777777" w:rsidR="00601ECC" w:rsidRDefault="00601ECC" w:rsidP="00601ECC">
      <w:r>
        <w:t xml:space="preserve">Page displayed when button </w:t>
      </w:r>
      <w:r w:rsidRPr="00601ECC">
        <w:rPr>
          <w:b/>
          <w:u w:val="single"/>
        </w:rPr>
        <w:t>can’t login</w:t>
      </w:r>
      <w:r>
        <w:t xml:space="preserve"> from login page is displayed. </w:t>
      </w:r>
    </w:p>
    <w:p w14:paraId="631FE6BB" w14:textId="77777777" w:rsidR="00601ECC" w:rsidRDefault="00601ECC" w:rsidP="00601ECC">
      <w:r>
        <w:t xml:space="preserve">Component </w:t>
      </w:r>
      <w:r w:rsidRPr="00D3512D">
        <w:rPr>
          <w:b/>
          <w:i/>
        </w:rPr>
        <w:t>reset-password</w:t>
      </w:r>
    </w:p>
    <w:tbl>
      <w:tblPr>
        <w:tblStyle w:val="TableGrid"/>
        <w:tblW w:w="11483" w:type="dxa"/>
        <w:tblInd w:w="-998" w:type="dxa"/>
        <w:tblLayout w:type="fixed"/>
        <w:tblLook w:val="04A0" w:firstRow="1" w:lastRow="0" w:firstColumn="1" w:lastColumn="0" w:noHBand="0" w:noVBand="1"/>
      </w:tblPr>
      <w:tblGrid>
        <w:gridCol w:w="8"/>
        <w:gridCol w:w="1555"/>
        <w:gridCol w:w="2693"/>
        <w:gridCol w:w="4251"/>
        <w:gridCol w:w="2976"/>
      </w:tblGrid>
      <w:tr w:rsidR="00601ECC" w14:paraId="389C72B5" w14:textId="77777777" w:rsidTr="003E3AC3">
        <w:tc>
          <w:tcPr>
            <w:tcW w:w="1563" w:type="dxa"/>
            <w:gridSpan w:val="2"/>
            <w:shd w:val="clear" w:color="auto" w:fill="E7E6E6" w:themeFill="background2"/>
            <w:vAlign w:val="center"/>
          </w:tcPr>
          <w:p w14:paraId="59E36C6C" w14:textId="77777777" w:rsidR="00601ECC" w:rsidRDefault="00601ECC" w:rsidP="001B0A86">
            <w:r>
              <w:t>Case</w:t>
            </w:r>
          </w:p>
        </w:tc>
        <w:tc>
          <w:tcPr>
            <w:tcW w:w="2693" w:type="dxa"/>
            <w:shd w:val="clear" w:color="auto" w:fill="E7E6E6" w:themeFill="background2"/>
          </w:tcPr>
          <w:p w14:paraId="04C358EF" w14:textId="77777777" w:rsidR="00601ECC" w:rsidRDefault="00601ECC" w:rsidP="001B0A86">
            <w:r>
              <w:t>Client request</w:t>
            </w:r>
          </w:p>
        </w:tc>
        <w:tc>
          <w:tcPr>
            <w:tcW w:w="4251" w:type="dxa"/>
            <w:shd w:val="clear" w:color="auto" w:fill="E7E6E6" w:themeFill="background2"/>
            <w:vAlign w:val="center"/>
          </w:tcPr>
          <w:p w14:paraId="5537794D" w14:textId="77777777" w:rsidR="00601ECC" w:rsidRDefault="00601ECC" w:rsidP="001B0A86">
            <w:r>
              <w:t>Server response message</w:t>
            </w:r>
          </w:p>
        </w:tc>
        <w:tc>
          <w:tcPr>
            <w:tcW w:w="2976" w:type="dxa"/>
            <w:shd w:val="clear" w:color="auto" w:fill="E7E6E6" w:themeFill="background2"/>
            <w:vAlign w:val="center"/>
          </w:tcPr>
          <w:p w14:paraId="4C356CD1" w14:textId="77777777" w:rsidR="00601ECC" w:rsidRDefault="00601ECC" w:rsidP="001B0A86">
            <w:r>
              <w:t>Description</w:t>
            </w:r>
          </w:p>
        </w:tc>
      </w:tr>
      <w:tr w:rsidR="003E3AC3" w14:paraId="5B01D57A" w14:textId="77777777" w:rsidTr="001B0A86">
        <w:trPr>
          <w:gridBefore w:val="1"/>
          <w:wBefore w:w="8" w:type="dxa"/>
        </w:trPr>
        <w:tc>
          <w:tcPr>
            <w:tcW w:w="11475" w:type="dxa"/>
            <w:gridSpan w:val="4"/>
            <w:shd w:val="clear" w:color="auto" w:fill="F2F2F2" w:themeFill="background1" w:themeFillShade="F2"/>
          </w:tcPr>
          <w:p w14:paraId="6233098A" w14:textId="0875370E" w:rsidR="003E3AC3" w:rsidRPr="004740E6" w:rsidRDefault="003E3AC3" w:rsidP="001B0A86">
            <w:r>
              <w:t xml:space="preserve">Redirected from login page </w:t>
            </w:r>
          </w:p>
        </w:tc>
      </w:tr>
      <w:tr w:rsidR="00455544" w14:paraId="0803C6F9" w14:textId="77777777" w:rsidTr="00455544">
        <w:trPr>
          <w:gridBefore w:val="1"/>
          <w:wBefore w:w="8" w:type="dxa"/>
        </w:trPr>
        <w:tc>
          <w:tcPr>
            <w:tcW w:w="11475" w:type="dxa"/>
            <w:gridSpan w:val="4"/>
            <w:shd w:val="clear" w:color="auto" w:fill="F2F2F2" w:themeFill="background1" w:themeFillShade="F2"/>
          </w:tcPr>
          <w:p w14:paraId="27B5E44B" w14:textId="1FF9173A" w:rsidR="00455544" w:rsidRPr="004740E6" w:rsidRDefault="00455544" w:rsidP="00455544">
            <w:r w:rsidRPr="004740E6">
              <w:t>Endpoint /users/</w:t>
            </w:r>
            <w:proofErr w:type="spellStart"/>
            <w:r>
              <w:t>reset_</w:t>
            </w:r>
            <w:r w:rsidRPr="004740E6">
              <w:t>request</w:t>
            </w:r>
            <w:proofErr w:type="spellEnd"/>
            <w:r>
              <w:t xml:space="preserve"> – Send reset password reset </w:t>
            </w:r>
          </w:p>
        </w:tc>
      </w:tr>
      <w:tr w:rsidR="0013240F" w14:paraId="3355BB27" w14:textId="77777777" w:rsidTr="00455544">
        <w:trPr>
          <w:gridBefore w:val="1"/>
          <w:wBefore w:w="8" w:type="dxa"/>
        </w:trPr>
        <w:tc>
          <w:tcPr>
            <w:tcW w:w="11475" w:type="dxa"/>
            <w:gridSpan w:val="4"/>
            <w:shd w:val="clear" w:color="auto" w:fill="F2F2F2" w:themeFill="background1" w:themeFillShade="F2"/>
          </w:tcPr>
          <w:p w14:paraId="52481B8C" w14:textId="50B4C9B4" w:rsidR="0013240F" w:rsidRPr="004740E6" w:rsidRDefault="0013240F" w:rsidP="00455544">
            <w:proofErr w:type="spellStart"/>
            <w:r w:rsidRPr="0013240F">
              <w:t>AuthenticationDTO</w:t>
            </w:r>
            <w:proofErr w:type="spellEnd"/>
            <w:r>
              <w:t xml:space="preserve"> (used again)</w:t>
            </w:r>
          </w:p>
        </w:tc>
      </w:tr>
      <w:tr w:rsidR="00455544" w14:paraId="5EC9E3C5" w14:textId="77777777" w:rsidTr="003E3AC3">
        <w:trPr>
          <w:gridBefore w:val="1"/>
          <w:wBefore w:w="8" w:type="dxa"/>
        </w:trPr>
        <w:tc>
          <w:tcPr>
            <w:tcW w:w="1555" w:type="dxa"/>
          </w:tcPr>
          <w:p w14:paraId="13F4FB01" w14:textId="77777777" w:rsidR="00455544" w:rsidRDefault="00455544" w:rsidP="001B0A86">
            <w:r>
              <w:t>Send successful email for reset</w:t>
            </w:r>
          </w:p>
        </w:tc>
        <w:tc>
          <w:tcPr>
            <w:tcW w:w="2693" w:type="dxa"/>
          </w:tcPr>
          <w:p w14:paraId="384DFFD9" w14:textId="77777777" w:rsidR="00455544" w:rsidRDefault="00455544" w:rsidP="001B0A86">
            <w:r w:rsidRPr="00973540">
              <w:t>{</w:t>
            </w:r>
          </w:p>
          <w:p w14:paraId="235D014C" w14:textId="77777777" w:rsidR="00455544" w:rsidRPr="00973540" w:rsidRDefault="00455544" w:rsidP="001B0A86">
            <w:r>
              <w:t xml:space="preserve">   </w:t>
            </w:r>
            <w:r w:rsidRPr="00973540">
              <w:t>“username”: “value”</w:t>
            </w:r>
            <w:r>
              <w:t>,</w:t>
            </w:r>
          </w:p>
          <w:p w14:paraId="420795CE" w14:textId="77777777" w:rsidR="00455544" w:rsidRPr="00973540" w:rsidRDefault="00455544" w:rsidP="001B0A86">
            <w:r w:rsidRPr="00973540">
              <w:t xml:space="preserve">   “</w:t>
            </w:r>
            <w:r>
              <w:t>email</w:t>
            </w:r>
            <w:r w:rsidRPr="00973540">
              <w:t>”: “value</w:t>
            </w:r>
            <w:r>
              <w:t>”</w:t>
            </w:r>
          </w:p>
          <w:p w14:paraId="380AC778" w14:textId="77777777" w:rsidR="00455544" w:rsidRPr="00973540" w:rsidRDefault="00455544" w:rsidP="001B0A86">
            <w:r w:rsidRPr="00973540">
              <w:t>}</w:t>
            </w:r>
          </w:p>
        </w:tc>
        <w:tc>
          <w:tcPr>
            <w:tcW w:w="4251" w:type="dxa"/>
          </w:tcPr>
          <w:p w14:paraId="109312F3" w14:textId="77777777" w:rsidR="00455544" w:rsidRDefault="00455544" w:rsidP="001B0A86">
            <w:r>
              <w:t>{</w:t>
            </w:r>
          </w:p>
          <w:p w14:paraId="754AAB46" w14:textId="77777777" w:rsidR="00455544" w:rsidRDefault="00455544" w:rsidP="001B0A86">
            <w:r>
              <w:t xml:space="preserve">  “status”: 200</w:t>
            </w:r>
          </w:p>
          <w:p w14:paraId="4C9982B5" w14:textId="77777777" w:rsidR="00455544" w:rsidRDefault="00455544" w:rsidP="001B0A86">
            <w:r>
              <w:t>}</w:t>
            </w:r>
          </w:p>
        </w:tc>
        <w:tc>
          <w:tcPr>
            <w:tcW w:w="2976" w:type="dxa"/>
          </w:tcPr>
          <w:p w14:paraId="38383159" w14:textId="0D1EE268" w:rsidR="00455544" w:rsidRDefault="00455544" w:rsidP="001B0A86">
            <w:r>
              <w:t>E-mail is send to user</w:t>
            </w:r>
            <w:r w:rsidR="00130A22">
              <w:t>. User is redirected to login page.</w:t>
            </w:r>
          </w:p>
        </w:tc>
      </w:tr>
      <w:tr w:rsidR="00455544" w14:paraId="5764B6DE" w14:textId="77777777" w:rsidTr="003E3AC3">
        <w:trPr>
          <w:gridBefore w:val="1"/>
          <w:wBefore w:w="8" w:type="dxa"/>
        </w:trPr>
        <w:tc>
          <w:tcPr>
            <w:tcW w:w="1555" w:type="dxa"/>
          </w:tcPr>
          <w:p w14:paraId="0233DE80" w14:textId="77777777" w:rsidR="00455544" w:rsidRDefault="00455544" w:rsidP="001B0A86">
            <w:r>
              <w:t>Email is not found</w:t>
            </w:r>
          </w:p>
        </w:tc>
        <w:tc>
          <w:tcPr>
            <w:tcW w:w="2693" w:type="dxa"/>
          </w:tcPr>
          <w:p w14:paraId="1AEB977D" w14:textId="77777777" w:rsidR="00455544" w:rsidRDefault="00455544" w:rsidP="001B0A86">
            <w:r w:rsidRPr="00973540">
              <w:t>{</w:t>
            </w:r>
          </w:p>
          <w:p w14:paraId="5B1F58B9" w14:textId="77777777" w:rsidR="00455544" w:rsidRPr="00973540" w:rsidRDefault="00455544" w:rsidP="001B0A86">
            <w:r>
              <w:t xml:space="preserve">   </w:t>
            </w:r>
            <w:r w:rsidRPr="00973540">
              <w:t>“username”: “value”</w:t>
            </w:r>
            <w:r>
              <w:t>,</w:t>
            </w:r>
          </w:p>
          <w:p w14:paraId="5C9B9888" w14:textId="77777777" w:rsidR="00455544" w:rsidRPr="00973540" w:rsidRDefault="00455544" w:rsidP="001B0A86">
            <w:r w:rsidRPr="00973540">
              <w:t xml:space="preserve">   “</w:t>
            </w:r>
            <w:r>
              <w:t>email</w:t>
            </w:r>
            <w:r w:rsidRPr="00973540">
              <w:t>”: “value</w:t>
            </w:r>
            <w:r>
              <w:t>”</w:t>
            </w:r>
          </w:p>
          <w:p w14:paraId="583785C0" w14:textId="77777777" w:rsidR="00455544" w:rsidRPr="00973540" w:rsidRDefault="00455544" w:rsidP="001B0A86">
            <w:r w:rsidRPr="00973540">
              <w:t>}</w:t>
            </w:r>
          </w:p>
        </w:tc>
        <w:tc>
          <w:tcPr>
            <w:tcW w:w="4251" w:type="dxa"/>
          </w:tcPr>
          <w:p w14:paraId="6513099D" w14:textId="77777777" w:rsidR="00455544" w:rsidRDefault="00455544" w:rsidP="001B0A86">
            <w:r>
              <w:t>{</w:t>
            </w:r>
          </w:p>
          <w:p w14:paraId="2664B756" w14:textId="77777777" w:rsidR="00455544" w:rsidRDefault="00455544" w:rsidP="001B0A86">
            <w:r>
              <w:t xml:space="preserve">  “status”: 200,</w:t>
            </w:r>
          </w:p>
          <w:p w14:paraId="00DA15EB" w14:textId="77777777" w:rsidR="00455544" w:rsidRDefault="00455544" w:rsidP="001B0A86">
            <w:r>
              <w:t xml:space="preserve">   “error”: “</w:t>
            </w:r>
            <w:proofErr w:type="spellStart"/>
            <w:r>
              <w:t>user_email_not_found</w:t>
            </w:r>
            <w:proofErr w:type="spellEnd"/>
            <w:r>
              <w:t xml:space="preserve">",     </w:t>
            </w:r>
          </w:p>
          <w:p w14:paraId="49878A46" w14:textId="7D17D665" w:rsidR="00455544" w:rsidRDefault="00455544" w:rsidP="001B0A86">
            <w:r>
              <w:t xml:space="preserve">   “</w:t>
            </w:r>
            <w:proofErr w:type="spellStart"/>
            <w:r>
              <w:t>error_description</w:t>
            </w:r>
            <w:proofErr w:type="spellEnd"/>
            <w:r>
              <w:t>”: " User or email not found "</w:t>
            </w:r>
          </w:p>
          <w:p w14:paraId="6FD07838" w14:textId="77777777" w:rsidR="00455544" w:rsidRDefault="00455544" w:rsidP="001B0A86">
            <w:r>
              <w:t>}</w:t>
            </w:r>
          </w:p>
        </w:tc>
        <w:tc>
          <w:tcPr>
            <w:tcW w:w="2976" w:type="dxa"/>
          </w:tcPr>
          <w:p w14:paraId="2BA0EB04" w14:textId="4471D40A" w:rsidR="00455544" w:rsidRDefault="00455544" w:rsidP="001B0A86">
            <w:r>
              <w:t>User or e-mail are not found into database.</w:t>
            </w:r>
            <w:r w:rsidR="00130A22">
              <w:t xml:space="preserve"> User should be not redirected.</w:t>
            </w:r>
          </w:p>
        </w:tc>
      </w:tr>
      <w:tr w:rsidR="003E3AC3" w14:paraId="0FA21C4B" w14:textId="77777777" w:rsidTr="00546776">
        <w:tc>
          <w:tcPr>
            <w:tcW w:w="11483" w:type="dxa"/>
            <w:gridSpan w:val="5"/>
            <w:shd w:val="clear" w:color="auto" w:fill="E7E6E6" w:themeFill="background2"/>
            <w:vAlign w:val="center"/>
          </w:tcPr>
          <w:p w14:paraId="6767AE99" w14:textId="6E6714D9" w:rsidR="003E3AC3" w:rsidRDefault="003E3AC3" w:rsidP="001B0A86">
            <w:r>
              <w:t>Called when link from reset e-mail is opened</w:t>
            </w:r>
          </w:p>
        </w:tc>
      </w:tr>
      <w:tr w:rsidR="00601ECC" w14:paraId="64A21DCD" w14:textId="77777777" w:rsidTr="00455544">
        <w:tc>
          <w:tcPr>
            <w:tcW w:w="11483" w:type="dxa"/>
            <w:gridSpan w:val="5"/>
            <w:shd w:val="clear" w:color="auto" w:fill="F2F2F2" w:themeFill="background1" w:themeFillShade="F2"/>
          </w:tcPr>
          <w:p w14:paraId="64E948FE" w14:textId="03EA5365" w:rsidR="00601ECC" w:rsidRDefault="00601ECC" w:rsidP="001B0A86">
            <w:r>
              <w:t>Endpoint /users/</w:t>
            </w:r>
            <w:proofErr w:type="spellStart"/>
            <w:r>
              <w:t>reset_token</w:t>
            </w:r>
            <w:proofErr w:type="spellEnd"/>
          </w:p>
        </w:tc>
      </w:tr>
      <w:tr w:rsidR="0013240F" w14:paraId="2D397D83" w14:textId="77777777" w:rsidTr="00455544">
        <w:tc>
          <w:tcPr>
            <w:tcW w:w="11483" w:type="dxa"/>
            <w:gridSpan w:val="5"/>
            <w:shd w:val="clear" w:color="auto" w:fill="F2F2F2" w:themeFill="background1" w:themeFillShade="F2"/>
          </w:tcPr>
          <w:p w14:paraId="0F2C2FFC" w14:textId="33A9E90D" w:rsidR="0013240F" w:rsidRDefault="0013240F" w:rsidP="001B0A86">
            <w:proofErr w:type="spellStart"/>
            <w:r w:rsidRPr="0013240F">
              <w:t>ResetPasswordTokenDTO</w:t>
            </w:r>
            <w:proofErr w:type="spellEnd"/>
          </w:p>
        </w:tc>
      </w:tr>
      <w:tr w:rsidR="00601ECC" w14:paraId="1EF1A920" w14:textId="77777777" w:rsidTr="003E3AC3">
        <w:tc>
          <w:tcPr>
            <w:tcW w:w="1563" w:type="dxa"/>
            <w:gridSpan w:val="2"/>
          </w:tcPr>
          <w:p w14:paraId="3A5E2008" w14:textId="0423B44A" w:rsidR="00601ECC" w:rsidRDefault="003E3AC3" w:rsidP="003E3AC3">
            <w:r>
              <w:t>Open e-mail link and token is checked successfully</w:t>
            </w:r>
          </w:p>
        </w:tc>
        <w:tc>
          <w:tcPr>
            <w:tcW w:w="2693" w:type="dxa"/>
          </w:tcPr>
          <w:p w14:paraId="47FFB596" w14:textId="77777777" w:rsidR="00601ECC" w:rsidRPr="00973540" w:rsidRDefault="00601ECC" w:rsidP="001B0A86">
            <w:r w:rsidRPr="00973540">
              <w:t>{</w:t>
            </w:r>
          </w:p>
          <w:p w14:paraId="121200F1" w14:textId="5B1B57F0" w:rsidR="00601ECC" w:rsidRPr="00973540" w:rsidRDefault="00601ECC" w:rsidP="003E3AC3">
            <w:r w:rsidRPr="00973540">
              <w:t xml:space="preserve">   “</w:t>
            </w:r>
            <w:proofErr w:type="spellStart"/>
            <w:r w:rsidR="003E3AC3">
              <w:t>resetToken</w:t>
            </w:r>
            <w:proofErr w:type="spellEnd"/>
            <w:r w:rsidRPr="00973540">
              <w:t>”: “value”</w:t>
            </w:r>
          </w:p>
          <w:p w14:paraId="57BACB42" w14:textId="77777777" w:rsidR="00601ECC" w:rsidRDefault="00601ECC" w:rsidP="001B0A86">
            <w:r w:rsidRPr="00973540">
              <w:t>}</w:t>
            </w:r>
          </w:p>
        </w:tc>
        <w:tc>
          <w:tcPr>
            <w:tcW w:w="4251" w:type="dxa"/>
          </w:tcPr>
          <w:p w14:paraId="4DF2DDE8" w14:textId="77777777" w:rsidR="003E3AC3" w:rsidRDefault="003E3AC3" w:rsidP="003E3AC3">
            <w:r>
              <w:t>{</w:t>
            </w:r>
          </w:p>
          <w:p w14:paraId="539EF583" w14:textId="77777777" w:rsidR="003E3AC3" w:rsidRDefault="003E3AC3" w:rsidP="003E3AC3">
            <w:r>
              <w:t xml:space="preserve">  “status”: 200</w:t>
            </w:r>
          </w:p>
          <w:p w14:paraId="3414752D" w14:textId="143D7E74" w:rsidR="00601ECC" w:rsidRDefault="003E3AC3" w:rsidP="003E3AC3">
            <w:r>
              <w:t>}</w:t>
            </w:r>
          </w:p>
        </w:tc>
        <w:tc>
          <w:tcPr>
            <w:tcW w:w="2976" w:type="dxa"/>
          </w:tcPr>
          <w:p w14:paraId="0FDFFCCB" w14:textId="05884473" w:rsidR="00601ECC" w:rsidRDefault="00130A22" w:rsidP="001B0A86">
            <w:r>
              <w:t>Form to enter password and confirmation password is displayed.</w:t>
            </w:r>
          </w:p>
        </w:tc>
      </w:tr>
      <w:tr w:rsidR="00130A22" w14:paraId="102A48E2" w14:textId="77777777" w:rsidTr="003E3AC3">
        <w:tc>
          <w:tcPr>
            <w:tcW w:w="1563" w:type="dxa"/>
            <w:gridSpan w:val="2"/>
          </w:tcPr>
          <w:p w14:paraId="37F1FF00" w14:textId="140F2CE2" w:rsidR="00130A22" w:rsidRDefault="00130A22" w:rsidP="00130A22">
            <w:r>
              <w:t>Open e-mail link and token is not found</w:t>
            </w:r>
          </w:p>
        </w:tc>
        <w:tc>
          <w:tcPr>
            <w:tcW w:w="2693" w:type="dxa"/>
          </w:tcPr>
          <w:p w14:paraId="2EB345A2" w14:textId="77777777" w:rsidR="00130A22" w:rsidRPr="00973540" w:rsidRDefault="00130A22" w:rsidP="00130A22">
            <w:r w:rsidRPr="00973540">
              <w:t>{</w:t>
            </w:r>
          </w:p>
          <w:p w14:paraId="78EB326B" w14:textId="33DB4C88" w:rsidR="00130A22" w:rsidRPr="00973540" w:rsidRDefault="00130A22" w:rsidP="00130A22">
            <w:r w:rsidRPr="00973540">
              <w:t xml:space="preserve">   “</w:t>
            </w:r>
            <w:proofErr w:type="spellStart"/>
            <w:r>
              <w:t>resetToken</w:t>
            </w:r>
            <w:proofErr w:type="spellEnd"/>
            <w:r w:rsidRPr="00973540">
              <w:t>”: “value”</w:t>
            </w:r>
          </w:p>
          <w:p w14:paraId="6B640364" w14:textId="71FA3937" w:rsidR="00130A22" w:rsidRPr="00973540" w:rsidRDefault="00130A22" w:rsidP="00130A22">
            <w:r w:rsidRPr="00973540">
              <w:t>}</w:t>
            </w:r>
          </w:p>
        </w:tc>
        <w:tc>
          <w:tcPr>
            <w:tcW w:w="4251" w:type="dxa"/>
          </w:tcPr>
          <w:p w14:paraId="1628F625" w14:textId="77777777" w:rsidR="00130A22" w:rsidRDefault="00130A22" w:rsidP="00130A22">
            <w:r>
              <w:t>{</w:t>
            </w:r>
          </w:p>
          <w:p w14:paraId="3C77A04A" w14:textId="77777777" w:rsidR="00130A22" w:rsidRDefault="00130A22" w:rsidP="00130A22">
            <w:r>
              <w:t xml:space="preserve">  “status”: 200,</w:t>
            </w:r>
          </w:p>
          <w:p w14:paraId="544D0F39" w14:textId="3C237FF4" w:rsidR="00130A22" w:rsidRDefault="00130A22" w:rsidP="00130A22">
            <w:r>
              <w:t xml:space="preserve">   “error”: “</w:t>
            </w:r>
            <w:proofErr w:type="spellStart"/>
            <w:r>
              <w:t>not_found</w:t>
            </w:r>
            <w:proofErr w:type="spellEnd"/>
            <w:r>
              <w:t xml:space="preserve">",     </w:t>
            </w:r>
          </w:p>
          <w:p w14:paraId="2B4DDD78" w14:textId="3BFBE72B" w:rsidR="00130A22" w:rsidRDefault="00130A22" w:rsidP="00130A22">
            <w:r>
              <w:t xml:space="preserve">   “</w:t>
            </w:r>
            <w:proofErr w:type="spellStart"/>
            <w:r>
              <w:t>error_description</w:t>
            </w:r>
            <w:proofErr w:type="spellEnd"/>
            <w:r>
              <w:t>”: " Not found"</w:t>
            </w:r>
          </w:p>
          <w:p w14:paraId="76E30C7C" w14:textId="40345D80" w:rsidR="00130A22" w:rsidRDefault="00130A22" w:rsidP="00130A22">
            <w:pPr>
              <w:tabs>
                <w:tab w:val="left" w:pos="1120"/>
              </w:tabs>
            </w:pPr>
            <w:r>
              <w:t>}</w:t>
            </w:r>
            <w:r>
              <w:tab/>
            </w:r>
          </w:p>
        </w:tc>
        <w:tc>
          <w:tcPr>
            <w:tcW w:w="2976" w:type="dxa"/>
          </w:tcPr>
          <w:p w14:paraId="7F62E64E" w14:textId="2EB5B72F" w:rsidR="00130A22" w:rsidRDefault="00130A22" w:rsidP="00130A22">
            <w:r>
              <w:t>Message “Not found” should be displayed. User should be redirected to login page.</w:t>
            </w:r>
          </w:p>
        </w:tc>
      </w:tr>
      <w:tr w:rsidR="00C22E49" w14:paraId="458D741C" w14:textId="77777777" w:rsidTr="007902C6">
        <w:tc>
          <w:tcPr>
            <w:tcW w:w="11483" w:type="dxa"/>
            <w:gridSpan w:val="5"/>
            <w:shd w:val="clear" w:color="auto" w:fill="E7E6E6" w:themeFill="background2"/>
            <w:vAlign w:val="center"/>
          </w:tcPr>
          <w:p w14:paraId="01A8D8AF" w14:textId="106FAC92" w:rsidR="00C22E49" w:rsidRDefault="00C22E49" w:rsidP="00C22E49">
            <w:r>
              <w:t>Called when server sends status 200 for token confirmation</w:t>
            </w:r>
          </w:p>
        </w:tc>
      </w:tr>
      <w:tr w:rsidR="00130A22" w14:paraId="04197E03" w14:textId="77777777" w:rsidTr="00455544">
        <w:tc>
          <w:tcPr>
            <w:tcW w:w="11483" w:type="dxa"/>
            <w:gridSpan w:val="5"/>
            <w:shd w:val="clear" w:color="auto" w:fill="F2F2F2" w:themeFill="background1" w:themeFillShade="F2"/>
          </w:tcPr>
          <w:p w14:paraId="413AB408" w14:textId="1AD908A9" w:rsidR="00130A22" w:rsidRDefault="00130A22" w:rsidP="00970BED">
            <w:r>
              <w:t>Endpoint /users/</w:t>
            </w:r>
            <w:proofErr w:type="spellStart"/>
            <w:r w:rsidR="00970BED">
              <w:t>confirmation</w:t>
            </w:r>
            <w:r>
              <w:t>_password</w:t>
            </w:r>
            <w:proofErr w:type="spellEnd"/>
          </w:p>
        </w:tc>
      </w:tr>
      <w:tr w:rsidR="0013240F" w14:paraId="5652DBF1" w14:textId="77777777" w:rsidTr="00455544">
        <w:tc>
          <w:tcPr>
            <w:tcW w:w="11483" w:type="dxa"/>
            <w:gridSpan w:val="5"/>
            <w:shd w:val="clear" w:color="auto" w:fill="F2F2F2" w:themeFill="background1" w:themeFillShade="F2"/>
          </w:tcPr>
          <w:p w14:paraId="777172ED" w14:textId="09F31D36" w:rsidR="0013240F" w:rsidRDefault="0013240F" w:rsidP="00130A22">
            <w:proofErr w:type="spellStart"/>
            <w:r w:rsidRPr="0013240F">
              <w:t>ResetPasswordDTO</w:t>
            </w:r>
            <w:proofErr w:type="spellEnd"/>
          </w:p>
        </w:tc>
      </w:tr>
      <w:tr w:rsidR="00130A22" w14:paraId="2EBADE56" w14:textId="77777777" w:rsidTr="003E3AC3">
        <w:tc>
          <w:tcPr>
            <w:tcW w:w="1563" w:type="dxa"/>
            <w:gridSpan w:val="2"/>
          </w:tcPr>
          <w:p w14:paraId="6103EA2B" w14:textId="77777777" w:rsidR="00130A22" w:rsidRDefault="00130A22" w:rsidP="00130A22">
            <w:r>
              <w:t>Username and password are valid</w:t>
            </w:r>
          </w:p>
        </w:tc>
        <w:tc>
          <w:tcPr>
            <w:tcW w:w="2693" w:type="dxa"/>
          </w:tcPr>
          <w:p w14:paraId="69648F10" w14:textId="77777777" w:rsidR="00130A22" w:rsidRPr="00973540" w:rsidRDefault="00130A22" w:rsidP="00130A22">
            <w:r w:rsidRPr="00973540">
              <w:t>{</w:t>
            </w:r>
          </w:p>
          <w:p w14:paraId="51D13832" w14:textId="77777777" w:rsidR="00130A22" w:rsidRPr="00973540" w:rsidRDefault="00130A22" w:rsidP="00130A22">
            <w:r w:rsidRPr="00973540">
              <w:t xml:space="preserve">   “</w:t>
            </w:r>
            <w:r>
              <w:t>password</w:t>
            </w:r>
            <w:r w:rsidRPr="00973540">
              <w:t>”: “value”</w:t>
            </w:r>
            <w:r>
              <w:t>,</w:t>
            </w:r>
            <w:r w:rsidRPr="00973540">
              <w:t xml:space="preserve"> </w:t>
            </w:r>
          </w:p>
          <w:p w14:paraId="6265B8C5" w14:textId="62FDD7B1" w:rsidR="00130A22" w:rsidRDefault="00130A22" w:rsidP="00130A22">
            <w:r w:rsidRPr="00973540">
              <w:t xml:space="preserve">   “</w:t>
            </w:r>
            <w:proofErr w:type="spellStart"/>
            <w:r>
              <w:t>confirmationPassword</w:t>
            </w:r>
            <w:proofErr w:type="spellEnd"/>
            <w:r w:rsidRPr="00973540">
              <w:t>”: “value”</w:t>
            </w:r>
            <w:r w:rsidR="00A341FF">
              <w:t>,</w:t>
            </w:r>
          </w:p>
          <w:p w14:paraId="2AC4938D" w14:textId="5772D84B" w:rsidR="00A341FF" w:rsidRPr="00973540" w:rsidRDefault="00A341FF" w:rsidP="00130A22">
            <w:r>
              <w:t xml:space="preserve">   </w:t>
            </w:r>
            <w:r w:rsidRPr="00973540">
              <w:t>“</w:t>
            </w:r>
            <w:proofErr w:type="spellStart"/>
            <w:r>
              <w:t>confirmation</w:t>
            </w:r>
            <w:r>
              <w:t>Token</w:t>
            </w:r>
            <w:proofErr w:type="spellEnd"/>
            <w:r w:rsidRPr="00973540">
              <w:t>”: “value”</w:t>
            </w:r>
          </w:p>
          <w:p w14:paraId="073EBC38" w14:textId="736E38E7" w:rsidR="00130A22" w:rsidRDefault="00130A22" w:rsidP="00130A22">
            <w:r w:rsidRPr="00973540">
              <w:t>}</w:t>
            </w:r>
          </w:p>
        </w:tc>
        <w:tc>
          <w:tcPr>
            <w:tcW w:w="4251" w:type="dxa"/>
          </w:tcPr>
          <w:p w14:paraId="30B53D92" w14:textId="77777777" w:rsidR="00130A22" w:rsidRDefault="00130A22" w:rsidP="00130A22">
            <w:r>
              <w:t>{</w:t>
            </w:r>
          </w:p>
          <w:p w14:paraId="3407C801" w14:textId="77777777" w:rsidR="00130A22" w:rsidRDefault="00130A22" w:rsidP="00130A22">
            <w:r>
              <w:t xml:space="preserve">  “status”: 200</w:t>
            </w:r>
          </w:p>
          <w:p w14:paraId="0CC76000" w14:textId="2990B085" w:rsidR="00130A22" w:rsidRDefault="00130A22" w:rsidP="00130A22">
            <w:r>
              <w:t>}</w:t>
            </w:r>
          </w:p>
        </w:tc>
        <w:tc>
          <w:tcPr>
            <w:tcW w:w="2976" w:type="dxa"/>
          </w:tcPr>
          <w:p w14:paraId="57BAA78E" w14:textId="2F16C523" w:rsidR="00130A22" w:rsidRDefault="00C22E49" w:rsidP="00C22E49">
            <w:r>
              <w:t>Server message response for successful authorization. Message 'Password successfully changed</w:t>
            </w:r>
            <w:r w:rsidR="00130A22">
              <w:t>' should be displayed at the top and user should be redirected to main login page</w:t>
            </w:r>
          </w:p>
        </w:tc>
      </w:tr>
      <w:tr w:rsidR="00A341FF" w14:paraId="322E737B" w14:textId="77777777" w:rsidTr="00596597">
        <w:tc>
          <w:tcPr>
            <w:tcW w:w="1563" w:type="dxa"/>
            <w:gridSpan w:val="2"/>
          </w:tcPr>
          <w:p w14:paraId="69495AE5" w14:textId="77777777" w:rsidR="00A341FF" w:rsidRDefault="00A341FF" w:rsidP="00596597">
            <w:r>
              <w:t>When user submits new password which is used before</w:t>
            </w:r>
          </w:p>
        </w:tc>
        <w:tc>
          <w:tcPr>
            <w:tcW w:w="2693" w:type="dxa"/>
          </w:tcPr>
          <w:p w14:paraId="3E30FD7A" w14:textId="77777777" w:rsidR="00A341FF" w:rsidRPr="00973540" w:rsidRDefault="00A341FF" w:rsidP="00596597">
            <w:r w:rsidRPr="00973540">
              <w:t>{</w:t>
            </w:r>
          </w:p>
          <w:p w14:paraId="7878F594" w14:textId="77777777" w:rsidR="00A341FF" w:rsidRPr="00973540" w:rsidRDefault="00A341FF" w:rsidP="00596597">
            <w:r w:rsidRPr="00973540">
              <w:t xml:space="preserve">   “username”: “value”</w:t>
            </w:r>
            <w:r>
              <w:t>,</w:t>
            </w:r>
            <w:r w:rsidRPr="00973540">
              <w:t xml:space="preserve"> </w:t>
            </w:r>
          </w:p>
          <w:p w14:paraId="53721AD0" w14:textId="77777777" w:rsidR="00A341FF" w:rsidRDefault="00A341FF" w:rsidP="00596597">
            <w:r w:rsidRPr="00973540">
              <w:t xml:space="preserve">   “password”: “value”</w:t>
            </w:r>
            <w:r>
              <w:t>,</w:t>
            </w:r>
          </w:p>
          <w:p w14:paraId="5B7B74B4" w14:textId="77777777" w:rsidR="00A341FF" w:rsidRPr="00973540" w:rsidRDefault="00A341FF" w:rsidP="00596597">
            <w:r>
              <w:t xml:space="preserve">   </w:t>
            </w:r>
            <w:r w:rsidRPr="00973540">
              <w:t>“</w:t>
            </w:r>
            <w:proofErr w:type="spellStart"/>
            <w:r>
              <w:t>confirmationToken</w:t>
            </w:r>
            <w:proofErr w:type="spellEnd"/>
            <w:r w:rsidRPr="00973540">
              <w:t>”: “value”</w:t>
            </w:r>
          </w:p>
          <w:p w14:paraId="2A3900BF" w14:textId="77777777" w:rsidR="00A341FF" w:rsidRPr="00E51310" w:rsidRDefault="00A341FF" w:rsidP="00596597">
            <w:r w:rsidRPr="00973540">
              <w:lastRenderedPageBreak/>
              <w:t>}</w:t>
            </w:r>
          </w:p>
        </w:tc>
        <w:tc>
          <w:tcPr>
            <w:tcW w:w="4251" w:type="dxa"/>
          </w:tcPr>
          <w:p w14:paraId="67DE73AE" w14:textId="77777777" w:rsidR="00A341FF" w:rsidRDefault="00A341FF" w:rsidP="00596597">
            <w:r>
              <w:lastRenderedPageBreak/>
              <w:t>{</w:t>
            </w:r>
          </w:p>
          <w:p w14:paraId="5C08C150" w14:textId="77777777" w:rsidR="00A341FF" w:rsidRDefault="00A341FF" w:rsidP="00596597">
            <w:r>
              <w:t xml:space="preserve">  “status”: 200,</w:t>
            </w:r>
          </w:p>
          <w:p w14:paraId="56ECF181" w14:textId="77777777" w:rsidR="00A341FF" w:rsidRDefault="00A341FF" w:rsidP="00596597">
            <w:r>
              <w:t xml:space="preserve">   “error”: “</w:t>
            </w:r>
            <w:proofErr w:type="spellStart"/>
            <w:r>
              <w:t>confirmation_password_mismatch</w:t>
            </w:r>
            <w:proofErr w:type="spellEnd"/>
            <w:r>
              <w:t xml:space="preserve">",     </w:t>
            </w:r>
          </w:p>
          <w:p w14:paraId="5AF9BABA" w14:textId="77777777" w:rsidR="00A341FF" w:rsidRDefault="00A341FF" w:rsidP="00596597">
            <w:r>
              <w:lastRenderedPageBreak/>
              <w:t xml:space="preserve">   “</w:t>
            </w:r>
            <w:proofErr w:type="spellStart"/>
            <w:r>
              <w:t>error_description</w:t>
            </w:r>
            <w:proofErr w:type="spellEnd"/>
            <w:r>
              <w:t>”: " Confirmation password mismatch"</w:t>
            </w:r>
          </w:p>
          <w:p w14:paraId="397D5BBF" w14:textId="77777777" w:rsidR="00A341FF" w:rsidRPr="00A4195E" w:rsidRDefault="00A341FF" w:rsidP="00596597">
            <w:r>
              <w:t>}</w:t>
            </w:r>
          </w:p>
        </w:tc>
        <w:tc>
          <w:tcPr>
            <w:tcW w:w="2976" w:type="dxa"/>
          </w:tcPr>
          <w:p w14:paraId="193570A0" w14:textId="77777777" w:rsidR="00A341FF" w:rsidRDefault="00A341FF" w:rsidP="00596597">
            <w:r>
              <w:lastRenderedPageBreak/>
              <w:t>Message “Confirmation password mismatch” should be displayed.</w:t>
            </w:r>
          </w:p>
        </w:tc>
      </w:tr>
      <w:tr w:rsidR="00130A22" w14:paraId="4ED06230" w14:textId="77777777" w:rsidTr="003E3AC3">
        <w:tc>
          <w:tcPr>
            <w:tcW w:w="1563" w:type="dxa"/>
            <w:gridSpan w:val="2"/>
          </w:tcPr>
          <w:p w14:paraId="425AA364" w14:textId="64353EB0" w:rsidR="00130A22" w:rsidRDefault="00130A22" w:rsidP="003356E8">
            <w:r>
              <w:t xml:space="preserve">When user submits new password </w:t>
            </w:r>
            <w:r w:rsidR="00A341FF">
              <w:t xml:space="preserve">with </w:t>
            </w:r>
            <w:r w:rsidR="003356E8">
              <w:t>i</w:t>
            </w:r>
            <w:r w:rsidR="00A341FF">
              <w:t>nvalid token</w:t>
            </w:r>
          </w:p>
        </w:tc>
        <w:tc>
          <w:tcPr>
            <w:tcW w:w="2693" w:type="dxa"/>
          </w:tcPr>
          <w:p w14:paraId="2A3B1D0E" w14:textId="77777777" w:rsidR="00130A22" w:rsidRPr="00973540" w:rsidRDefault="00130A22" w:rsidP="00130A22">
            <w:r w:rsidRPr="00973540">
              <w:t>{</w:t>
            </w:r>
          </w:p>
          <w:p w14:paraId="38D660E0" w14:textId="77777777" w:rsidR="00130A22" w:rsidRPr="00973540" w:rsidRDefault="00130A22" w:rsidP="00130A22">
            <w:r w:rsidRPr="00973540">
              <w:t xml:space="preserve">   “username”: “value”</w:t>
            </w:r>
            <w:r>
              <w:t>,</w:t>
            </w:r>
            <w:r w:rsidRPr="00973540">
              <w:t xml:space="preserve"> </w:t>
            </w:r>
          </w:p>
          <w:p w14:paraId="134F5376" w14:textId="77777777" w:rsidR="00130A22" w:rsidRDefault="00130A22" w:rsidP="00130A22">
            <w:r w:rsidRPr="00973540">
              <w:t xml:space="preserve">   “password”: “value”</w:t>
            </w:r>
            <w:r w:rsidR="00A341FF">
              <w:t>,</w:t>
            </w:r>
          </w:p>
          <w:p w14:paraId="71F17C26" w14:textId="38C6448F" w:rsidR="00A341FF" w:rsidRPr="00973540" w:rsidRDefault="00A341FF" w:rsidP="00130A22">
            <w:r>
              <w:t xml:space="preserve">   </w:t>
            </w:r>
            <w:r w:rsidRPr="00973540">
              <w:t>“</w:t>
            </w:r>
            <w:proofErr w:type="spellStart"/>
            <w:r>
              <w:t>confirmationToken</w:t>
            </w:r>
            <w:proofErr w:type="spellEnd"/>
            <w:r w:rsidRPr="00973540">
              <w:t>”: “value”</w:t>
            </w:r>
          </w:p>
          <w:p w14:paraId="6541806D" w14:textId="77777777" w:rsidR="00130A22" w:rsidRPr="00E51310" w:rsidRDefault="00130A22" w:rsidP="00130A22">
            <w:r w:rsidRPr="00973540">
              <w:t>}</w:t>
            </w:r>
          </w:p>
        </w:tc>
        <w:tc>
          <w:tcPr>
            <w:tcW w:w="4251" w:type="dxa"/>
          </w:tcPr>
          <w:p w14:paraId="32A0374A" w14:textId="77777777" w:rsidR="00CA6B5E" w:rsidRDefault="00CA6B5E" w:rsidP="00CA6B5E">
            <w:r>
              <w:t>{</w:t>
            </w:r>
          </w:p>
          <w:p w14:paraId="4775DEE9" w14:textId="77777777" w:rsidR="00CA6B5E" w:rsidRDefault="00CA6B5E" w:rsidP="00CA6B5E">
            <w:r>
              <w:t xml:space="preserve">  “status”: 200,</w:t>
            </w:r>
          </w:p>
          <w:p w14:paraId="0FF55FFF" w14:textId="6C5933AF" w:rsidR="00CA6B5E" w:rsidRDefault="00CA6B5E" w:rsidP="00CA6B5E">
            <w:r>
              <w:t xml:space="preserve">   “error”: “</w:t>
            </w:r>
            <w:proofErr w:type="spellStart"/>
            <w:r>
              <w:t>confirmation_</w:t>
            </w:r>
            <w:r w:rsidR="00A341FF">
              <w:t>token_unvalid</w:t>
            </w:r>
            <w:proofErr w:type="spellEnd"/>
            <w:r>
              <w:t xml:space="preserve">",     </w:t>
            </w:r>
          </w:p>
          <w:p w14:paraId="53707AD3" w14:textId="23F9865B" w:rsidR="00CA6B5E" w:rsidRDefault="00CA6B5E" w:rsidP="00CA6B5E">
            <w:r>
              <w:t xml:space="preserve">   “</w:t>
            </w:r>
            <w:proofErr w:type="spellStart"/>
            <w:r>
              <w:t>error_description</w:t>
            </w:r>
            <w:proofErr w:type="spellEnd"/>
            <w:r>
              <w:t xml:space="preserve">”: " Confirmation </w:t>
            </w:r>
            <w:r w:rsidR="00334858">
              <w:t>token is i</w:t>
            </w:r>
            <w:r w:rsidR="00A341FF">
              <w:t>nvalid</w:t>
            </w:r>
            <w:r>
              <w:t>"</w:t>
            </w:r>
          </w:p>
          <w:p w14:paraId="1CE8B608" w14:textId="1D24CB8B" w:rsidR="00130A22" w:rsidRPr="00A4195E" w:rsidRDefault="00CA6B5E" w:rsidP="00CA6B5E">
            <w:r>
              <w:t>}</w:t>
            </w:r>
          </w:p>
        </w:tc>
        <w:tc>
          <w:tcPr>
            <w:tcW w:w="2976" w:type="dxa"/>
          </w:tcPr>
          <w:p w14:paraId="269C21FB" w14:textId="4D8BF1CA" w:rsidR="00130A22" w:rsidRDefault="00130A22" w:rsidP="00A341FF">
            <w:r>
              <w:t xml:space="preserve">Message “Confirmation </w:t>
            </w:r>
            <w:r w:rsidR="00A341FF">
              <w:t>token mismatch</w:t>
            </w:r>
            <w:r>
              <w:t>” should be displayed.</w:t>
            </w:r>
          </w:p>
        </w:tc>
      </w:tr>
    </w:tbl>
    <w:p w14:paraId="6D72EE3A" w14:textId="77777777" w:rsidR="005D340F" w:rsidRDefault="005D340F" w:rsidP="00877C4B">
      <w:pPr>
        <w:pStyle w:val="Heading1"/>
      </w:pPr>
    </w:p>
    <w:p w14:paraId="69416B5A" w14:textId="5834ADF9" w:rsidR="00877C4B" w:rsidRDefault="00877C4B" w:rsidP="00877C4B">
      <w:pPr>
        <w:pStyle w:val="Heading1"/>
      </w:pPr>
      <w:r>
        <w:t>Activate password</w:t>
      </w:r>
    </w:p>
    <w:p w14:paraId="4E1EC9B8" w14:textId="034C1746" w:rsidR="0031771C" w:rsidRDefault="0031771C" w:rsidP="00A00857"/>
    <w:p w14:paraId="19257C66" w14:textId="0BC225AB" w:rsidR="0031771C" w:rsidRPr="00A00857" w:rsidRDefault="0031771C" w:rsidP="00A00857">
      <w:r>
        <w:t>Page opened from e-mail.</w:t>
      </w:r>
    </w:p>
    <w:p w14:paraId="23FA819D" w14:textId="77777777" w:rsidR="008524DC" w:rsidRDefault="00FA3FB8" w:rsidP="008524DC">
      <w:r>
        <w:t xml:space="preserve">Component </w:t>
      </w:r>
      <w:r>
        <w:rPr>
          <w:b/>
          <w:i/>
        </w:rPr>
        <w:t>activate</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386E4EE0" w14:textId="77777777" w:rsidTr="004554D6">
        <w:tc>
          <w:tcPr>
            <w:tcW w:w="1560" w:type="dxa"/>
            <w:shd w:val="clear" w:color="auto" w:fill="E7E6E6" w:themeFill="background2"/>
            <w:vAlign w:val="center"/>
          </w:tcPr>
          <w:p w14:paraId="5C4B2572" w14:textId="77777777" w:rsidR="00806D2F" w:rsidRDefault="00806D2F" w:rsidP="00806D2F">
            <w:r>
              <w:t>Case</w:t>
            </w:r>
          </w:p>
        </w:tc>
        <w:tc>
          <w:tcPr>
            <w:tcW w:w="2694" w:type="dxa"/>
            <w:shd w:val="clear" w:color="auto" w:fill="E7E6E6" w:themeFill="background2"/>
          </w:tcPr>
          <w:p w14:paraId="52C1D3C4" w14:textId="18166C3D" w:rsidR="00806D2F" w:rsidRDefault="00806D2F" w:rsidP="00806D2F">
            <w:r>
              <w:t>Client request</w:t>
            </w:r>
          </w:p>
        </w:tc>
        <w:tc>
          <w:tcPr>
            <w:tcW w:w="4252" w:type="dxa"/>
            <w:shd w:val="clear" w:color="auto" w:fill="E7E6E6" w:themeFill="background2"/>
            <w:vAlign w:val="center"/>
          </w:tcPr>
          <w:p w14:paraId="49E87635" w14:textId="38E8B704" w:rsidR="00806D2F" w:rsidRDefault="00806D2F" w:rsidP="00806D2F">
            <w:r>
              <w:t>Server response message</w:t>
            </w:r>
          </w:p>
        </w:tc>
        <w:tc>
          <w:tcPr>
            <w:tcW w:w="2977" w:type="dxa"/>
            <w:shd w:val="clear" w:color="auto" w:fill="E7E6E6" w:themeFill="background2"/>
            <w:vAlign w:val="center"/>
          </w:tcPr>
          <w:p w14:paraId="760BA964" w14:textId="77777777" w:rsidR="00806D2F" w:rsidRDefault="00806D2F" w:rsidP="00806D2F">
            <w:r>
              <w:t>Description</w:t>
            </w:r>
          </w:p>
        </w:tc>
      </w:tr>
      <w:tr w:rsidR="00EC5B93" w14:paraId="36DA102D" w14:textId="77777777" w:rsidTr="00A93AF3">
        <w:tc>
          <w:tcPr>
            <w:tcW w:w="11483" w:type="dxa"/>
            <w:gridSpan w:val="4"/>
            <w:shd w:val="clear" w:color="auto" w:fill="E7E6E6" w:themeFill="background2"/>
            <w:vAlign w:val="center"/>
          </w:tcPr>
          <w:p w14:paraId="262A10FA" w14:textId="36572E52" w:rsidR="00EC5B93" w:rsidRDefault="00EC5B93" w:rsidP="00EC5B93">
            <w:r>
              <w:t>Called when link from reset e-mail is opened</w:t>
            </w:r>
          </w:p>
        </w:tc>
      </w:tr>
      <w:tr w:rsidR="00EC5B93" w14:paraId="08DEC4DD" w14:textId="77777777" w:rsidTr="004554D6">
        <w:tc>
          <w:tcPr>
            <w:tcW w:w="11483" w:type="dxa"/>
            <w:gridSpan w:val="4"/>
            <w:shd w:val="clear" w:color="auto" w:fill="F2F2F2" w:themeFill="background1" w:themeFillShade="F2"/>
          </w:tcPr>
          <w:p w14:paraId="6DA5B35C" w14:textId="03794CFB" w:rsidR="00EC5B93" w:rsidRDefault="00EC5B93" w:rsidP="00EC5B93">
            <w:r w:rsidRPr="004740E6">
              <w:t>Endpoint /users/</w:t>
            </w:r>
            <w:proofErr w:type="spellStart"/>
            <w:r>
              <w:t>confirm_token</w:t>
            </w:r>
            <w:proofErr w:type="spellEnd"/>
          </w:p>
        </w:tc>
      </w:tr>
      <w:tr w:rsidR="00847C2E" w14:paraId="7F90DC8B" w14:textId="77777777" w:rsidTr="004554D6">
        <w:tc>
          <w:tcPr>
            <w:tcW w:w="11483" w:type="dxa"/>
            <w:gridSpan w:val="4"/>
            <w:shd w:val="clear" w:color="auto" w:fill="F2F2F2" w:themeFill="background1" w:themeFillShade="F2"/>
          </w:tcPr>
          <w:p w14:paraId="1DE89B0C" w14:textId="538AAAD5" w:rsidR="00847C2E" w:rsidRPr="004740E6" w:rsidRDefault="00847C2E" w:rsidP="00EC5B93">
            <w:proofErr w:type="spellStart"/>
            <w:r w:rsidRPr="00847C2E">
              <w:t>ActivatePasswordTokenDTO</w:t>
            </w:r>
            <w:proofErr w:type="spellEnd"/>
          </w:p>
        </w:tc>
      </w:tr>
      <w:tr w:rsidR="00EC5B93" w14:paraId="16349732" w14:textId="77777777" w:rsidTr="004554D6">
        <w:tc>
          <w:tcPr>
            <w:tcW w:w="1560" w:type="dxa"/>
          </w:tcPr>
          <w:p w14:paraId="7EBF64BA" w14:textId="4535BF29" w:rsidR="00EC5B93" w:rsidRDefault="00EC5B93" w:rsidP="00EC5B93">
            <w:r>
              <w:t>Successful token authorization</w:t>
            </w:r>
          </w:p>
        </w:tc>
        <w:tc>
          <w:tcPr>
            <w:tcW w:w="2694" w:type="dxa"/>
          </w:tcPr>
          <w:p w14:paraId="0F884250" w14:textId="77777777" w:rsidR="00EC5B93" w:rsidRPr="00973540" w:rsidRDefault="00EC5B93" w:rsidP="00EC5B93">
            <w:r w:rsidRPr="00973540">
              <w:t>{</w:t>
            </w:r>
          </w:p>
          <w:p w14:paraId="17D2D886" w14:textId="58A9DADC" w:rsidR="00EC5B93" w:rsidRDefault="00EC5B93" w:rsidP="00EC5B93">
            <w:r w:rsidRPr="00973540">
              <w:t xml:space="preserve">   “</w:t>
            </w:r>
            <w:proofErr w:type="spellStart"/>
            <w:r>
              <w:t>confirmationToken</w:t>
            </w:r>
            <w:proofErr w:type="spellEnd"/>
            <w:r w:rsidRPr="00973540">
              <w:t>”: “value</w:t>
            </w:r>
          </w:p>
          <w:p w14:paraId="6E961FB1" w14:textId="0EC94328" w:rsidR="00EC5B93" w:rsidRPr="00D3512D" w:rsidRDefault="00EC5B93" w:rsidP="00EC5B93">
            <w:r w:rsidRPr="00973540">
              <w:t>}</w:t>
            </w:r>
          </w:p>
        </w:tc>
        <w:tc>
          <w:tcPr>
            <w:tcW w:w="4252" w:type="dxa"/>
          </w:tcPr>
          <w:p w14:paraId="5EB8B25F" w14:textId="77777777" w:rsidR="00EC5B93" w:rsidRDefault="00EC5B93" w:rsidP="00EC5B93">
            <w:r>
              <w:t>{</w:t>
            </w:r>
          </w:p>
          <w:p w14:paraId="21FE82CC" w14:textId="77777777" w:rsidR="00EC5B93" w:rsidRDefault="00EC5B93" w:rsidP="00EC5B93">
            <w:r>
              <w:t xml:space="preserve">  “status”: 200</w:t>
            </w:r>
          </w:p>
          <w:p w14:paraId="6014EB34" w14:textId="3BEC8AAD" w:rsidR="00EC5B93" w:rsidRPr="00E97FD0" w:rsidRDefault="00EC5B93" w:rsidP="00EC5B93">
            <w:r>
              <w:t>}</w:t>
            </w:r>
          </w:p>
        </w:tc>
        <w:tc>
          <w:tcPr>
            <w:tcW w:w="2977" w:type="dxa"/>
          </w:tcPr>
          <w:p w14:paraId="1F2CD6AE" w14:textId="73386395" w:rsidR="00EC5B93" w:rsidRDefault="00EC5B93" w:rsidP="00EC5B93"/>
        </w:tc>
      </w:tr>
      <w:tr w:rsidR="00EC5B93" w14:paraId="7FD3A863" w14:textId="77777777" w:rsidTr="004554D6">
        <w:tc>
          <w:tcPr>
            <w:tcW w:w="1560" w:type="dxa"/>
          </w:tcPr>
          <w:p w14:paraId="730E3380" w14:textId="3414EBF5" w:rsidR="00EC5B93" w:rsidRDefault="00EC5B93" w:rsidP="00EC5B93">
            <w:r>
              <w:t>Activation link’s token is invalid</w:t>
            </w:r>
          </w:p>
        </w:tc>
        <w:tc>
          <w:tcPr>
            <w:tcW w:w="2694" w:type="dxa"/>
          </w:tcPr>
          <w:p w14:paraId="6BF42E4B" w14:textId="77777777" w:rsidR="00EC5B93" w:rsidRPr="00973540" w:rsidRDefault="00EC5B93" w:rsidP="00EC5B93">
            <w:r w:rsidRPr="00973540">
              <w:t>{</w:t>
            </w:r>
          </w:p>
          <w:p w14:paraId="11A0D255" w14:textId="30AE9D95" w:rsidR="00EC5B93" w:rsidRDefault="00EC5B93" w:rsidP="00EC5B93">
            <w:r w:rsidRPr="00973540">
              <w:t xml:space="preserve">   “</w:t>
            </w:r>
            <w:proofErr w:type="spellStart"/>
            <w:r>
              <w:t>confirmationToken</w:t>
            </w:r>
            <w:proofErr w:type="spellEnd"/>
            <w:r w:rsidRPr="00973540">
              <w:t>”: “value</w:t>
            </w:r>
          </w:p>
          <w:p w14:paraId="02DAA765" w14:textId="61B1CDAF" w:rsidR="00EC5B93" w:rsidRPr="00973540" w:rsidRDefault="00EC5B93" w:rsidP="00EC5B93">
            <w:r w:rsidRPr="00973540">
              <w:t>}</w:t>
            </w:r>
          </w:p>
        </w:tc>
        <w:tc>
          <w:tcPr>
            <w:tcW w:w="4252" w:type="dxa"/>
          </w:tcPr>
          <w:p w14:paraId="7C90DC05" w14:textId="77777777" w:rsidR="00EC5B93" w:rsidRDefault="00EC5B93" w:rsidP="00EC5B93">
            <w:r>
              <w:t>{</w:t>
            </w:r>
          </w:p>
          <w:p w14:paraId="5C55AF77" w14:textId="77777777" w:rsidR="00EC5B93" w:rsidRDefault="00EC5B93" w:rsidP="00EC5B93">
            <w:r>
              <w:t xml:space="preserve">  “status”: 200,</w:t>
            </w:r>
          </w:p>
          <w:p w14:paraId="5E39479D" w14:textId="2472A76F" w:rsidR="00EC5B93" w:rsidRDefault="00EC5B93" w:rsidP="00EC5B93">
            <w:r>
              <w:t xml:space="preserve">   “error”: “</w:t>
            </w:r>
            <w:proofErr w:type="spellStart"/>
            <w:r>
              <w:t>not_found</w:t>
            </w:r>
            <w:proofErr w:type="spellEnd"/>
            <w:r>
              <w:t xml:space="preserve">",     </w:t>
            </w:r>
          </w:p>
          <w:p w14:paraId="567D34A4" w14:textId="495E34AC" w:rsidR="00EC5B93" w:rsidRDefault="00EC5B93" w:rsidP="00EC5B93">
            <w:r>
              <w:t xml:space="preserve">   “</w:t>
            </w:r>
            <w:proofErr w:type="spellStart"/>
            <w:r>
              <w:t>error_description</w:t>
            </w:r>
            <w:proofErr w:type="spellEnd"/>
            <w:r>
              <w:t>”: " Not found"</w:t>
            </w:r>
          </w:p>
          <w:p w14:paraId="195484C4" w14:textId="1C5952EB" w:rsidR="00EC5B93" w:rsidRPr="00E97FD0" w:rsidRDefault="00EC5B93" w:rsidP="00EC5B93">
            <w:pPr>
              <w:tabs>
                <w:tab w:val="left" w:pos="2580"/>
              </w:tabs>
            </w:pPr>
            <w:r>
              <w:t>}</w:t>
            </w:r>
          </w:p>
        </w:tc>
        <w:tc>
          <w:tcPr>
            <w:tcW w:w="2977" w:type="dxa"/>
          </w:tcPr>
          <w:p w14:paraId="5A761A16" w14:textId="7BA2C458" w:rsidR="00EC5B93" w:rsidRDefault="00EC5B93" w:rsidP="00EC5B93">
            <w:r>
              <w:t xml:space="preserve">User should be redirected to main login page (Component </w:t>
            </w:r>
            <w:r w:rsidRPr="00A00857">
              <w:rPr>
                <w:b/>
              </w:rPr>
              <w:t>login</w:t>
            </w:r>
            <w:r>
              <w:t>). Message “Invalid token” should be displayed.</w:t>
            </w:r>
          </w:p>
        </w:tc>
      </w:tr>
      <w:tr w:rsidR="00EC5B93" w14:paraId="250CC461" w14:textId="77777777" w:rsidTr="008514F7">
        <w:tc>
          <w:tcPr>
            <w:tcW w:w="11483" w:type="dxa"/>
            <w:gridSpan w:val="4"/>
            <w:shd w:val="clear" w:color="auto" w:fill="F2F2F2" w:themeFill="background1" w:themeFillShade="F2"/>
            <w:vAlign w:val="center"/>
          </w:tcPr>
          <w:p w14:paraId="4221C845" w14:textId="39D48038" w:rsidR="00EC5B93" w:rsidRDefault="00EC5B93" w:rsidP="00EC5B93">
            <w:pPr>
              <w:tabs>
                <w:tab w:val="left" w:pos="2810"/>
              </w:tabs>
            </w:pPr>
            <w:r>
              <w:t>Called when server sends status 200 for token confirmation</w:t>
            </w:r>
          </w:p>
        </w:tc>
      </w:tr>
      <w:tr w:rsidR="00EC5B93" w14:paraId="01F35984" w14:textId="77777777" w:rsidTr="004554D6">
        <w:tc>
          <w:tcPr>
            <w:tcW w:w="11483" w:type="dxa"/>
            <w:gridSpan w:val="4"/>
            <w:shd w:val="clear" w:color="auto" w:fill="F2F2F2" w:themeFill="background1" w:themeFillShade="F2"/>
          </w:tcPr>
          <w:p w14:paraId="4F441556" w14:textId="3404E7C2" w:rsidR="00EC5B93" w:rsidRDefault="00EC5B93" w:rsidP="00EC5B93">
            <w:r w:rsidRPr="004740E6">
              <w:t>Endpoint /users/</w:t>
            </w:r>
            <w:proofErr w:type="spellStart"/>
            <w:r>
              <w:t>reset_token</w:t>
            </w:r>
            <w:proofErr w:type="spellEnd"/>
          </w:p>
        </w:tc>
      </w:tr>
      <w:tr w:rsidR="00847C2E" w14:paraId="4BF59EFB" w14:textId="77777777" w:rsidTr="004554D6">
        <w:tc>
          <w:tcPr>
            <w:tcW w:w="11483" w:type="dxa"/>
            <w:gridSpan w:val="4"/>
            <w:shd w:val="clear" w:color="auto" w:fill="F2F2F2" w:themeFill="background1" w:themeFillShade="F2"/>
          </w:tcPr>
          <w:p w14:paraId="6C712717" w14:textId="627E7C5A" w:rsidR="00847C2E" w:rsidRPr="004740E6" w:rsidRDefault="00847C2E" w:rsidP="00EC5B93">
            <w:proofErr w:type="spellStart"/>
            <w:r>
              <w:t>ActivatePassword</w:t>
            </w:r>
            <w:r w:rsidRPr="00847C2E">
              <w:t>DTO</w:t>
            </w:r>
            <w:proofErr w:type="spellEnd"/>
          </w:p>
        </w:tc>
      </w:tr>
      <w:tr w:rsidR="00EC5B93" w14:paraId="028950D1" w14:textId="77777777" w:rsidTr="004554D6">
        <w:tc>
          <w:tcPr>
            <w:tcW w:w="1560" w:type="dxa"/>
          </w:tcPr>
          <w:p w14:paraId="170FF62D" w14:textId="77777777" w:rsidR="00EC5B93" w:rsidRDefault="00EC5B93" w:rsidP="00EC5B93">
            <w:r>
              <w:t>Successful form submit and password confirmation</w:t>
            </w:r>
          </w:p>
        </w:tc>
        <w:tc>
          <w:tcPr>
            <w:tcW w:w="2694" w:type="dxa"/>
          </w:tcPr>
          <w:p w14:paraId="68675D31" w14:textId="77777777" w:rsidR="00EC5B93" w:rsidRPr="00973540" w:rsidRDefault="00EC5B93" w:rsidP="00EC5B93">
            <w:r w:rsidRPr="00973540">
              <w:t>{</w:t>
            </w:r>
          </w:p>
          <w:p w14:paraId="606F1397" w14:textId="77777777" w:rsidR="00EC5B93" w:rsidRDefault="00EC5B93" w:rsidP="00EC5B93">
            <w:r w:rsidRPr="00973540">
              <w:t xml:space="preserve">   “password”: “value”</w:t>
            </w:r>
            <w:r>
              <w:t>,</w:t>
            </w:r>
          </w:p>
          <w:p w14:paraId="204F77A7"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12F5D15A" w14:textId="23ADF572" w:rsidR="00EC5B93" w:rsidRDefault="00EC5B93" w:rsidP="00EC5B93">
            <w:r w:rsidRPr="00973540">
              <w:t>}</w:t>
            </w:r>
          </w:p>
        </w:tc>
        <w:tc>
          <w:tcPr>
            <w:tcW w:w="4252" w:type="dxa"/>
          </w:tcPr>
          <w:p w14:paraId="74A10677" w14:textId="77777777" w:rsidR="00EC5B93" w:rsidRDefault="00EC5B93" w:rsidP="00EC5B93">
            <w:r>
              <w:t>{</w:t>
            </w:r>
          </w:p>
          <w:p w14:paraId="60820022" w14:textId="77777777" w:rsidR="00EC5B93" w:rsidRDefault="00EC5B93" w:rsidP="00EC5B93">
            <w:r>
              <w:t xml:space="preserve">  “status”: 200</w:t>
            </w:r>
          </w:p>
          <w:p w14:paraId="5A63D67E" w14:textId="764C10C2" w:rsidR="00EC5B93" w:rsidRPr="00D3512D" w:rsidRDefault="00EC5B93" w:rsidP="00EC5B93">
            <w:r>
              <w:t>}</w:t>
            </w:r>
          </w:p>
        </w:tc>
        <w:tc>
          <w:tcPr>
            <w:tcW w:w="2977" w:type="dxa"/>
          </w:tcPr>
          <w:p w14:paraId="432877D0" w14:textId="77777777" w:rsidR="00EC5B93" w:rsidRDefault="00EC5B93" w:rsidP="00EC5B93">
            <w:r>
              <w:t xml:space="preserve">When user enters valid new password and he submits successfully the form he is redirected to main login page(Component </w:t>
            </w:r>
            <w:r w:rsidRPr="00A00857">
              <w:rPr>
                <w:b/>
              </w:rPr>
              <w:t>login</w:t>
            </w:r>
            <w:r>
              <w:t>)</w:t>
            </w:r>
          </w:p>
        </w:tc>
      </w:tr>
      <w:tr w:rsidR="00EC5B93" w14:paraId="52D0FF90" w14:textId="77777777" w:rsidTr="004554D6">
        <w:tc>
          <w:tcPr>
            <w:tcW w:w="1560" w:type="dxa"/>
          </w:tcPr>
          <w:p w14:paraId="176F9872" w14:textId="79D9586A" w:rsidR="00EC5B93" w:rsidRDefault="00EC5B93" w:rsidP="00EC5B93">
            <w:r>
              <w:t>When user submits new password but confirmation password don’t match</w:t>
            </w:r>
          </w:p>
        </w:tc>
        <w:tc>
          <w:tcPr>
            <w:tcW w:w="2694" w:type="dxa"/>
          </w:tcPr>
          <w:p w14:paraId="2F3810ED" w14:textId="77777777" w:rsidR="00EC5B93" w:rsidRPr="00973540" w:rsidRDefault="00EC5B93" w:rsidP="00EC5B93">
            <w:r w:rsidRPr="00973540">
              <w:t>{</w:t>
            </w:r>
          </w:p>
          <w:p w14:paraId="14EE20D4" w14:textId="77777777" w:rsidR="00EC5B93" w:rsidRDefault="00EC5B93" w:rsidP="00EC5B93">
            <w:r w:rsidRPr="00973540">
              <w:t xml:space="preserve">   “password”: “value”</w:t>
            </w:r>
            <w:r>
              <w:t>,</w:t>
            </w:r>
          </w:p>
          <w:p w14:paraId="0E6E187F"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30AE6B72" w14:textId="77777777" w:rsidR="00EC5B93" w:rsidRPr="00E51310" w:rsidRDefault="00EC5B93" w:rsidP="00EC5B93">
            <w:pPr>
              <w:tabs>
                <w:tab w:val="center" w:pos="1096"/>
              </w:tabs>
            </w:pPr>
            <w:r w:rsidRPr="00973540">
              <w:t>}</w:t>
            </w:r>
            <w:r>
              <w:tab/>
            </w:r>
          </w:p>
        </w:tc>
        <w:tc>
          <w:tcPr>
            <w:tcW w:w="4252" w:type="dxa"/>
          </w:tcPr>
          <w:p w14:paraId="2A6F7CEB" w14:textId="77777777" w:rsidR="00EC5B93" w:rsidRDefault="00EC5B93" w:rsidP="00EC5B93">
            <w:r>
              <w:t>{</w:t>
            </w:r>
          </w:p>
          <w:p w14:paraId="12181E43" w14:textId="77777777" w:rsidR="00EC5B93" w:rsidRDefault="00EC5B93" w:rsidP="00EC5B93">
            <w:r>
              <w:t xml:space="preserve">  “status”: 200,</w:t>
            </w:r>
          </w:p>
          <w:p w14:paraId="424DB07B" w14:textId="54ED63BB" w:rsidR="00EC5B93" w:rsidRDefault="00EC5B93" w:rsidP="00EC5B93">
            <w:r>
              <w:t xml:space="preserve">   “error”: “</w:t>
            </w:r>
            <w:proofErr w:type="spellStart"/>
            <w:r>
              <w:t>confirmation_password_mismatch</w:t>
            </w:r>
            <w:proofErr w:type="spellEnd"/>
            <w:r>
              <w:t xml:space="preserve">",     </w:t>
            </w:r>
          </w:p>
          <w:p w14:paraId="397824BE" w14:textId="0B0435EB" w:rsidR="00EC5B93" w:rsidRDefault="00EC5B93" w:rsidP="00EC5B93">
            <w:r>
              <w:t xml:space="preserve">   “</w:t>
            </w:r>
            <w:proofErr w:type="spellStart"/>
            <w:r>
              <w:t>error_description</w:t>
            </w:r>
            <w:proofErr w:type="spellEnd"/>
            <w:r>
              <w:t>”: " Confirmation password mismatch"</w:t>
            </w:r>
          </w:p>
          <w:p w14:paraId="2E5CCDCE" w14:textId="5126607E" w:rsidR="00EC5B93" w:rsidRDefault="00EC5B93" w:rsidP="00EC5B93">
            <w:r>
              <w:t>}</w:t>
            </w:r>
          </w:p>
        </w:tc>
        <w:tc>
          <w:tcPr>
            <w:tcW w:w="2977" w:type="dxa"/>
          </w:tcPr>
          <w:p w14:paraId="39502610" w14:textId="05070562" w:rsidR="00EC5B93" w:rsidRDefault="00EC5B93" w:rsidP="00EC5B93">
            <w:r>
              <w:t xml:space="preserve">Message “Confirmation password mismatch” should be displayed. User should not be redirected. </w:t>
            </w:r>
          </w:p>
        </w:tc>
      </w:tr>
    </w:tbl>
    <w:p w14:paraId="5859A905" w14:textId="13580837" w:rsidR="00877C4B" w:rsidRDefault="00877C4B" w:rsidP="00877C4B">
      <w:pPr>
        <w:pStyle w:val="Heading1"/>
      </w:pPr>
      <w:bookmarkStart w:id="2" w:name="_GoBack"/>
      <w:bookmarkEnd w:id="2"/>
      <w:r>
        <w:lastRenderedPageBreak/>
        <w:t>New Password</w:t>
      </w:r>
      <w:r w:rsidR="00DA237C">
        <w:t xml:space="preserve"> </w:t>
      </w:r>
    </w:p>
    <w:p w14:paraId="02B609E6" w14:textId="77777777" w:rsidR="00877C4B" w:rsidRDefault="00877C4B" w:rsidP="008524DC"/>
    <w:p w14:paraId="359C07C2" w14:textId="3E179781" w:rsidR="00601ECC" w:rsidRDefault="00601ECC" w:rsidP="008524DC">
      <w:r>
        <w:t>This page is displayed when user is forced to reset password</w:t>
      </w:r>
      <w:r w:rsidR="00B11C2D">
        <w:t xml:space="preserve"> right after user login</w:t>
      </w:r>
      <w:r>
        <w:t>.</w:t>
      </w:r>
    </w:p>
    <w:p w14:paraId="1CA6714F" w14:textId="77777777" w:rsidR="002053B1" w:rsidRDefault="002053B1" w:rsidP="002053B1">
      <w:r>
        <w:t xml:space="preserve">Component </w:t>
      </w:r>
      <w:r>
        <w:rPr>
          <w:b/>
          <w:i/>
        </w:rPr>
        <w:t>new</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6F6846EF" w14:textId="77777777" w:rsidTr="004554D6">
        <w:tc>
          <w:tcPr>
            <w:tcW w:w="1560" w:type="dxa"/>
            <w:shd w:val="clear" w:color="auto" w:fill="E7E6E6" w:themeFill="background2"/>
            <w:vAlign w:val="center"/>
          </w:tcPr>
          <w:p w14:paraId="38559262" w14:textId="77777777" w:rsidR="00806D2F" w:rsidRDefault="00806D2F" w:rsidP="00806D2F">
            <w:r>
              <w:t>Case</w:t>
            </w:r>
          </w:p>
        </w:tc>
        <w:tc>
          <w:tcPr>
            <w:tcW w:w="2694" w:type="dxa"/>
            <w:shd w:val="clear" w:color="auto" w:fill="E7E6E6" w:themeFill="background2"/>
          </w:tcPr>
          <w:p w14:paraId="299BDAAF" w14:textId="144C407A" w:rsidR="00806D2F" w:rsidRDefault="00806D2F" w:rsidP="00806D2F">
            <w:r>
              <w:t>Client request</w:t>
            </w:r>
          </w:p>
        </w:tc>
        <w:tc>
          <w:tcPr>
            <w:tcW w:w="4252" w:type="dxa"/>
            <w:shd w:val="clear" w:color="auto" w:fill="E7E6E6" w:themeFill="background2"/>
            <w:vAlign w:val="center"/>
          </w:tcPr>
          <w:p w14:paraId="45DD8A4D" w14:textId="0B3C7687" w:rsidR="00806D2F" w:rsidRDefault="00806D2F" w:rsidP="00806D2F">
            <w:r>
              <w:t>Server response message</w:t>
            </w:r>
          </w:p>
        </w:tc>
        <w:tc>
          <w:tcPr>
            <w:tcW w:w="2977" w:type="dxa"/>
            <w:shd w:val="clear" w:color="auto" w:fill="E7E6E6" w:themeFill="background2"/>
            <w:vAlign w:val="center"/>
          </w:tcPr>
          <w:p w14:paraId="5F0F7780" w14:textId="77777777" w:rsidR="00806D2F" w:rsidRDefault="00806D2F" w:rsidP="00806D2F">
            <w:r>
              <w:t>Description</w:t>
            </w:r>
          </w:p>
        </w:tc>
      </w:tr>
      <w:tr w:rsidR="00EC5B93" w14:paraId="2BF25114" w14:textId="77777777" w:rsidTr="00CA6B5E">
        <w:tc>
          <w:tcPr>
            <w:tcW w:w="11483" w:type="dxa"/>
            <w:gridSpan w:val="4"/>
            <w:shd w:val="clear" w:color="auto" w:fill="F2F2F2" w:themeFill="background1" w:themeFillShade="F2"/>
            <w:vAlign w:val="center"/>
          </w:tcPr>
          <w:p w14:paraId="2D4E3274" w14:textId="66921DE4" w:rsidR="00EC5B93" w:rsidRDefault="00EC5B93" w:rsidP="00EC5B93">
            <w:r>
              <w:t>Called when user is successfully authenticated</w:t>
            </w:r>
          </w:p>
        </w:tc>
      </w:tr>
      <w:tr w:rsidR="00EC5B93" w14:paraId="7F667625" w14:textId="77777777" w:rsidTr="004554D6">
        <w:tc>
          <w:tcPr>
            <w:tcW w:w="11483" w:type="dxa"/>
            <w:gridSpan w:val="4"/>
            <w:shd w:val="clear" w:color="auto" w:fill="F2F2F2" w:themeFill="background1" w:themeFillShade="F2"/>
          </w:tcPr>
          <w:p w14:paraId="698DC90A" w14:textId="46CB9FBE" w:rsidR="00EC5B93" w:rsidRDefault="00EC5B93" w:rsidP="00EC5B93">
            <w:r w:rsidRPr="004740E6">
              <w:t>Endpoint /users/</w:t>
            </w:r>
            <w:proofErr w:type="spellStart"/>
            <w:r w:rsidR="00CA6B5E">
              <w:t>new_password</w:t>
            </w:r>
            <w:proofErr w:type="spellEnd"/>
          </w:p>
        </w:tc>
      </w:tr>
      <w:tr w:rsidR="00847C2E" w14:paraId="6D2EEB5C" w14:textId="77777777" w:rsidTr="004554D6">
        <w:tc>
          <w:tcPr>
            <w:tcW w:w="11483" w:type="dxa"/>
            <w:gridSpan w:val="4"/>
            <w:shd w:val="clear" w:color="auto" w:fill="F2F2F2" w:themeFill="background1" w:themeFillShade="F2"/>
          </w:tcPr>
          <w:p w14:paraId="178890FD" w14:textId="151CA0EF" w:rsidR="00847C2E" w:rsidRPr="004740E6" w:rsidRDefault="00847C2E" w:rsidP="00EC5B93">
            <w:r w:rsidRPr="00847C2E">
              <w:t>NewPasswordDTO</w:t>
            </w:r>
          </w:p>
        </w:tc>
      </w:tr>
      <w:tr w:rsidR="00EC5B93" w14:paraId="7C50255B" w14:textId="77777777" w:rsidTr="001B0A86">
        <w:tc>
          <w:tcPr>
            <w:tcW w:w="1560" w:type="dxa"/>
          </w:tcPr>
          <w:p w14:paraId="475246F2" w14:textId="77777777" w:rsidR="00EC5B93" w:rsidRDefault="00EC5B93" w:rsidP="00EC5B93">
            <w:r>
              <w:t>User enters his new personal password</w:t>
            </w:r>
          </w:p>
        </w:tc>
        <w:tc>
          <w:tcPr>
            <w:tcW w:w="2694" w:type="dxa"/>
          </w:tcPr>
          <w:p w14:paraId="3A788A7B" w14:textId="77777777" w:rsidR="00EC5B93" w:rsidRPr="00973540" w:rsidRDefault="00EC5B93" w:rsidP="00EC5B93">
            <w:r w:rsidRPr="00973540">
              <w:t>{</w:t>
            </w:r>
          </w:p>
          <w:p w14:paraId="3D655EFC" w14:textId="77777777" w:rsidR="00EC5B93" w:rsidRPr="00973540" w:rsidRDefault="00EC5B93" w:rsidP="00EC5B93">
            <w:r w:rsidRPr="00973540">
              <w:t xml:space="preserve">   “password”: “value”</w:t>
            </w:r>
            <w:r>
              <w:t>,</w:t>
            </w:r>
            <w:r w:rsidRPr="00973540">
              <w:t xml:space="preserve"> </w:t>
            </w:r>
          </w:p>
          <w:p w14:paraId="74F9BC44" w14:textId="77777777" w:rsidR="00EC5B93" w:rsidRPr="00973540" w:rsidRDefault="00EC5B93" w:rsidP="00EC5B93">
            <w:r w:rsidRPr="00973540">
              <w:t xml:space="preserve">   “</w:t>
            </w:r>
            <w:proofErr w:type="spellStart"/>
            <w:r>
              <w:t>confirmPassword</w:t>
            </w:r>
            <w:proofErr w:type="spellEnd"/>
            <w:r w:rsidRPr="00973540">
              <w:t>”: “value”</w:t>
            </w:r>
          </w:p>
          <w:p w14:paraId="2BB86AED" w14:textId="77777777" w:rsidR="00EC5B93" w:rsidRPr="00D3512D" w:rsidRDefault="00EC5B93" w:rsidP="00EC5B93">
            <w:r w:rsidRPr="00973540">
              <w:t>}</w:t>
            </w:r>
            <w:r>
              <w:tab/>
            </w:r>
          </w:p>
        </w:tc>
        <w:tc>
          <w:tcPr>
            <w:tcW w:w="4252" w:type="dxa"/>
          </w:tcPr>
          <w:p w14:paraId="22EAE373" w14:textId="77777777" w:rsidR="00EC5B93" w:rsidRDefault="00EC5B93" w:rsidP="00EC5B93">
            <w:r>
              <w:t>{</w:t>
            </w:r>
          </w:p>
          <w:p w14:paraId="28246AFA" w14:textId="77777777" w:rsidR="00EC5B93" w:rsidRDefault="00EC5B93" w:rsidP="00EC5B93">
            <w:r>
              <w:t xml:space="preserve">  “status”: 200</w:t>
            </w:r>
          </w:p>
          <w:p w14:paraId="5CEAC111" w14:textId="39938E83" w:rsidR="00CA6B5E" w:rsidRDefault="00EC5B93" w:rsidP="00EC5B93">
            <w:r>
              <w:t>}</w:t>
            </w:r>
          </w:p>
          <w:p w14:paraId="6CCF006B" w14:textId="77777777" w:rsidR="00EC5B93" w:rsidRPr="00CA6B5E" w:rsidRDefault="00EC5B93" w:rsidP="00CA6B5E">
            <w:pPr>
              <w:ind w:firstLine="720"/>
            </w:pPr>
          </w:p>
        </w:tc>
        <w:tc>
          <w:tcPr>
            <w:tcW w:w="2977" w:type="dxa"/>
          </w:tcPr>
          <w:p w14:paraId="34FD8125" w14:textId="6DD05651" w:rsidR="00EC5B93" w:rsidRDefault="00CA6B5E" w:rsidP="00EC5B93">
            <w:r>
              <w:t>User should be redirected to home page</w:t>
            </w:r>
          </w:p>
        </w:tc>
      </w:tr>
      <w:tr w:rsidR="00CA6B5E" w14:paraId="599CC191" w14:textId="77777777" w:rsidTr="004554D6">
        <w:tc>
          <w:tcPr>
            <w:tcW w:w="1560" w:type="dxa"/>
          </w:tcPr>
          <w:p w14:paraId="1D98E07D" w14:textId="5FAE14D4" w:rsidR="00CA6B5E" w:rsidRDefault="00CA6B5E" w:rsidP="00CA6B5E">
            <w:r>
              <w:t>User enters his new personal password but it’s used last 3 times.</w:t>
            </w:r>
          </w:p>
        </w:tc>
        <w:tc>
          <w:tcPr>
            <w:tcW w:w="2694" w:type="dxa"/>
          </w:tcPr>
          <w:p w14:paraId="0CE8D914" w14:textId="77777777" w:rsidR="00CA6B5E" w:rsidRPr="00973540" w:rsidRDefault="00CA6B5E" w:rsidP="00CA6B5E">
            <w:r w:rsidRPr="00973540">
              <w:t>{</w:t>
            </w:r>
          </w:p>
          <w:p w14:paraId="5BDC9A8C" w14:textId="264AD209" w:rsidR="00CA6B5E" w:rsidRPr="00973540" w:rsidRDefault="00CA6B5E" w:rsidP="00CA6B5E">
            <w:r w:rsidRPr="00973540">
              <w:t xml:space="preserve">   “password”: “value”</w:t>
            </w:r>
            <w:r>
              <w:t>,</w:t>
            </w:r>
            <w:r w:rsidRPr="00973540">
              <w:t xml:space="preserve"> </w:t>
            </w:r>
          </w:p>
          <w:p w14:paraId="3921D53C" w14:textId="3B48EA6A" w:rsidR="00CA6B5E" w:rsidRPr="00973540" w:rsidRDefault="00CA6B5E" w:rsidP="00CA6B5E">
            <w:r w:rsidRPr="00973540">
              <w:t xml:space="preserve">   “</w:t>
            </w:r>
            <w:proofErr w:type="spellStart"/>
            <w:r>
              <w:t>confirmPassword</w:t>
            </w:r>
            <w:proofErr w:type="spellEnd"/>
            <w:r w:rsidRPr="00973540">
              <w:t>”: “value”</w:t>
            </w:r>
          </w:p>
          <w:p w14:paraId="61FE399C" w14:textId="77777777" w:rsidR="00CA6B5E" w:rsidRPr="00D3512D" w:rsidRDefault="00CA6B5E" w:rsidP="00CA6B5E">
            <w:r w:rsidRPr="00973540">
              <w:t>}</w:t>
            </w:r>
            <w:r>
              <w:tab/>
            </w:r>
          </w:p>
        </w:tc>
        <w:tc>
          <w:tcPr>
            <w:tcW w:w="4252" w:type="dxa"/>
          </w:tcPr>
          <w:p w14:paraId="7C490FF4" w14:textId="77777777" w:rsidR="00CA6B5E" w:rsidRDefault="00CA6B5E" w:rsidP="00CA6B5E">
            <w:r>
              <w:t>{</w:t>
            </w:r>
          </w:p>
          <w:p w14:paraId="19F608A4" w14:textId="77777777" w:rsidR="00CA6B5E" w:rsidRDefault="00CA6B5E" w:rsidP="00CA6B5E">
            <w:r>
              <w:t xml:space="preserve">  “status”: 200,</w:t>
            </w:r>
          </w:p>
          <w:p w14:paraId="0EB63EF1" w14:textId="6FA4A669" w:rsidR="00CA6B5E" w:rsidRDefault="00CA6B5E" w:rsidP="00CA6B5E">
            <w:r>
              <w:t xml:space="preserve">   “error”: “</w:t>
            </w:r>
            <w:proofErr w:type="spellStart"/>
            <w:r>
              <w:t>password_already_user</w:t>
            </w:r>
            <w:proofErr w:type="spellEnd"/>
            <w:r>
              <w:t xml:space="preserve">",     </w:t>
            </w:r>
          </w:p>
          <w:p w14:paraId="00996258" w14:textId="685327B5" w:rsidR="00CA6B5E" w:rsidRDefault="00CA6B5E" w:rsidP="00CA6B5E">
            <w:r>
              <w:t xml:space="preserve">   “</w:t>
            </w:r>
            <w:proofErr w:type="spellStart"/>
            <w:r>
              <w:t>error_description</w:t>
            </w:r>
            <w:proofErr w:type="spellEnd"/>
            <w:r>
              <w:t>”: " Password already used"</w:t>
            </w:r>
          </w:p>
          <w:p w14:paraId="70F4F534" w14:textId="175E85B0" w:rsidR="00CA6B5E" w:rsidRDefault="00CA6B5E" w:rsidP="00CA6B5E">
            <w:r>
              <w:t>}</w:t>
            </w:r>
          </w:p>
        </w:tc>
        <w:tc>
          <w:tcPr>
            <w:tcW w:w="2977" w:type="dxa"/>
          </w:tcPr>
          <w:p w14:paraId="006FBC70" w14:textId="77777777" w:rsidR="00CA6B5E" w:rsidRDefault="00CA6B5E" w:rsidP="00CA6B5E">
            <w:r>
              <w:t>When PASSWORD_ALREADY_USED response is returned from BE display it as a message "Password is used last 3 times" - user should not be redirected</w:t>
            </w:r>
          </w:p>
        </w:tc>
      </w:tr>
      <w:tr w:rsidR="00EC5B93" w14:paraId="71421CBE" w14:textId="77777777" w:rsidTr="004554D6">
        <w:tc>
          <w:tcPr>
            <w:tcW w:w="1560" w:type="dxa"/>
          </w:tcPr>
          <w:p w14:paraId="083D5C77" w14:textId="77777777" w:rsidR="00EC5B93" w:rsidRDefault="00EC5B93" w:rsidP="00EC5B93">
            <w:r>
              <w:t>When user submits new password which is used before</w:t>
            </w:r>
          </w:p>
        </w:tc>
        <w:tc>
          <w:tcPr>
            <w:tcW w:w="2694" w:type="dxa"/>
          </w:tcPr>
          <w:p w14:paraId="5BFEB5C5" w14:textId="77777777" w:rsidR="00EC5B93" w:rsidRPr="00973540" w:rsidRDefault="00EC5B93" w:rsidP="00EC5B93">
            <w:r w:rsidRPr="00973540">
              <w:t>{</w:t>
            </w:r>
          </w:p>
          <w:p w14:paraId="55902799" w14:textId="77777777" w:rsidR="00EC5B93" w:rsidRPr="00973540" w:rsidRDefault="00EC5B93" w:rsidP="00EC5B93">
            <w:r w:rsidRPr="00973540">
              <w:t xml:space="preserve">   “password”: “value”</w:t>
            </w:r>
            <w:r>
              <w:t>,</w:t>
            </w:r>
            <w:r w:rsidRPr="00973540">
              <w:t xml:space="preserve"> </w:t>
            </w:r>
          </w:p>
          <w:p w14:paraId="164BFB0A" w14:textId="77777777" w:rsidR="00EC5B93" w:rsidRPr="00973540" w:rsidRDefault="00EC5B93" w:rsidP="00EC5B93">
            <w:r w:rsidRPr="00973540">
              <w:t xml:space="preserve">   “</w:t>
            </w:r>
            <w:proofErr w:type="spellStart"/>
            <w:r>
              <w:t>confirmPassword</w:t>
            </w:r>
            <w:proofErr w:type="spellEnd"/>
            <w:r w:rsidRPr="00973540">
              <w:t>”: “value”</w:t>
            </w:r>
          </w:p>
          <w:p w14:paraId="6DA0EE80" w14:textId="7BEA7C08" w:rsidR="00EC5B93" w:rsidRPr="00E51310" w:rsidRDefault="00EC5B93" w:rsidP="00EC5B93">
            <w:r w:rsidRPr="00973540">
              <w:t>}</w:t>
            </w:r>
            <w:r>
              <w:tab/>
            </w:r>
          </w:p>
        </w:tc>
        <w:tc>
          <w:tcPr>
            <w:tcW w:w="4252" w:type="dxa"/>
          </w:tcPr>
          <w:p w14:paraId="7E27F93D" w14:textId="77777777" w:rsidR="00CA6B5E" w:rsidRDefault="00CA6B5E" w:rsidP="00CA6B5E">
            <w:r>
              <w:t>{</w:t>
            </w:r>
          </w:p>
          <w:p w14:paraId="5E919DC8" w14:textId="77777777" w:rsidR="00CA6B5E" w:rsidRDefault="00CA6B5E" w:rsidP="00CA6B5E">
            <w:r>
              <w:t xml:space="preserve">  “status”: 200,</w:t>
            </w:r>
          </w:p>
          <w:p w14:paraId="135EEEFB" w14:textId="77777777" w:rsidR="00CA6B5E" w:rsidRDefault="00CA6B5E" w:rsidP="00CA6B5E">
            <w:r>
              <w:t xml:space="preserve">   “error”: “</w:t>
            </w:r>
            <w:proofErr w:type="spellStart"/>
            <w:r>
              <w:t>confirmation_password_mismatch</w:t>
            </w:r>
            <w:proofErr w:type="spellEnd"/>
            <w:r>
              <w:t xml:space="preserve">",     </w:t>
            </w:r>
          </w:p>
          <w:p w14:paraId="3C02C72F" w14:textId="77777777" w:rsidR="00CA6B5E" w:rsidRDefault="00CA6B5E" w:rsidP="00CA6B5E">
            <w:r>
              <w:t xml:space="preserve">   “</w:t>
            </w:r>
            <w:proofErr w:type="spellStart"/>
            <w:r>
              <w:t>error_description</w:t>
            </w:r>
            <w:proofErr w:type="spellEnd"/>
            <w:r>
              <w:t>”: " Confirmation password mismatch"</w:t>
            </w:r>
          </w:p>
          <w:p w14:paraId="351101E5" w14:textId="51A03229" w:rsidR="00EC5B93" w:rsidRDefault="00CA6B5E" w:rsidP="00CA6B5E">
            <w:r>
              <w:t>}</w:t>
            </w:r>
          </w:p>
        </w:tc>
        <w:tc>
          <w:tcPr>
            <w:tcW w:w="2977" w:type="dxa"/>
          </w:tcPr>
          <w:p w14:paraId="68827EAA" w14:textId="77777777" w:rsidR="00EC5B93" w:rsidRDefault="00EC5B93" w:rsidP="00EC5B93">
            <w:r>
              <w:t>Message “Confirmation password mismatch” should be displayed.</w:t>
            </w:r>
          </w:p>
        </w:tc>
      </w:tr>
    </w:tbl>
    <w:p w14:paraId="10558ED3" w14:textId="77777777" w:rsidR="0021646E" w:rsidRDefault="0021646E" w:rsidP="008524DC"/>
    <w:p w14:paraId="6BC933F7" w14:textId="77777777" w:rsidR="00D3512D" w:rsidRDefault="00D3512D" w:rsidP="00D3512D"/>
    <w:p w14:paraId="20DB84B7" w14:textId="77777777" w:rsidR="008524DC" w:rsidRDefault="00A41FE3" w:rsidP="00A41FE3">
      <w:pPr>
        <w:pStyle w:val="Heading1"/>
      </w:pPr>
      <w:r>
        <w:t>Workflow</w:t>
      </w:r>
    </w:p>
    <w:p w14:paraId="207F2F3B" w14:textId="77777777" w:rsidR="008524DC" w:rsidRDefault="008524DC" w:rsidP="008524DC">
      <w:pPr>
        <w:pStyle w:val="Heading1"/>
      </w:pPr>
    </w:p>
    <w:p w14:paraId="4A43C09A" w14:textId="77777777" w:rsidR="00A41FE3" w:rsidRPr="00A41FE3" w:rsidRDefault="00A41FE3" w:rsidP="00A41FE3">
      <w:r>
        <w:t>Case create user</w:t>
      </w:r>
    </w:p>
    <w:p w14:paraId="2440A971" w14:textId="77777777" w:rsidR="00A41FE3" w:rsidRDefault="00A41FE3" w:rsidP="00A41FE3">
      <w:pPr>
        <w:pStyle w:val="ListParagraph"/>
        <w:numPr>
          <w:ilvl w:val="0"/>
          <w:numId w:val="2"/>
        </w:numPr>
      </w:pPr>
      <w:r>
        <w:t>Create account</w:t>
      </w:r>
    </w:p>
    <w:p w14:paraId="5FB11131" w14:textId="77777777" w:rsidR="00A41FE3" w:rsidRDefault="00A41FE3" w:rsidP="00A41FE3">
      <w:pPr>
        <w:pStyle w:val="ListParagraph"/>
        <w:numPr>
          <w:ilvl w:val="0"/>
          <w:numId w:val="2"/>
        </w:numPr>
      </w:pPr>
      <w:r>
        <w:t xml:space="preserve">E-mail is send </w:t>
      </w:r>
    </w:p>
    <w:p w14:paraId="61F1EF83" w14:textId="77777777" w:rsidR="00EA5608" w:rsidRDefault="00A41FE3" w:rsidP="00A41FE3">
      <w:pPr>
        <w:pStyle w:val="ListParagraph"/>
        <w:numPr>
          <w:ilvl w:val="0"/>
          <w:numId w:val="2"/>
        </w:numPr>
        <w:rPr>
          <w:ins w:id="3" w:author="Mariyan" w:date="2020-05-01T15:32:00Z"/>
        </w:rPr>
      </w:pPr>
      <w:r>
        <w:t>Activation link is opened</w:t>
      </w:r>
    </w:p>
    <w:p w14:paraId="4C321585" w14:textId="77777777" w:rsidR="009B15E0" w:rsidRDefault="00EA5608" w:rsidP="00EA5608">
      <w:pPr>
        <w:pStyle w:val="ListParagraph"/>
        <w:numPr>
          <w:ilvl w:val="1"/>
          <w:numId w:val="2"/>
        </w:numPr>
        <w:rPr>
          <w:ins w:id="4" w:author="Mariyan" w:date="2020-05-01T15:33:00Z"/>
        </w:rPr>
      </w:pPr>
      <w:ins w:id="5" w:author="Mariyan" w:date="2020-05-01T15:33:00Z">
        <w:r>
          <w:t>When activation status is Ok then</w:t>
        </w:r>
      </w:ins>
      <w:del w:id="6" w:author="Mariyan" w:date="2020-05-01T15:32:00Z">
        <w:r w:rsidR="00A41FE3" w:rsidDel="00EA5608">
          <w:delText xml:space="preserve"> </w:delText>
        </w:r>
      </w:del>
      <w:del w:id="7" w:author="Mariyan" w:date="2020-05-01T15:33:00Z">
        <w:r w:rsidR="00A41FE3" w:rsidDel="00EA5608">
          <w:delText>and</w:delText>
        </w:r>
      </w:del>
      <w:r w:rsidR="00A41FE3">
        <w:t xml:space="preserve"> page Activate account (Component </w:t>
      </w:r>
      <w:r w:rsidR="00A41FE3">
        <w:rPr>
          <w:b/>
          <w:i/>
        </w:rPr>
        <w:t>activate</w:t>
      </w:r>
      <w:r w:rsidR="00A41FE3" w:rsidRPr="00D3512D">
        <w:rPr>
          <w:b/>
          <w:i/>
        </w:rPr>
        <w:t>-password</w:t>
      </w:r>
      <w:r w:rsidR="00A41FE3">
        <w:t>) is loaded</w:t>
      </w:r>
      <w:r w:rsidR="00316A31">
        <w:t xml:space="preserve">. </w:t>
      </w:r>
    </w:p>
    <w:p w14:paraId="26ED6709" w14:textId="5C588D50" w:rsidR="00A41FE3" w:rsidRDefault="00316A31">
      <w:pPr>
        <w:pStyle w:val="ListParagraph"/>
        <w:numPr>
          <w:ilvl w:val="1"/>
          <w:numId w:val="2"/>
        </w:numPr>
        <w:pPrChange w:id="8" w:author="Mariyan" w:date="2020-05-01T15:32:00Z">
          <w:pPr>
            <w:pStyle w:val="ListParagraph"/>
            <w:numPr>
              <w:numId w:val="2"/>
            </w:numPr>
            <w:ind w:hanging="360"/>
          </w:pPr>
        </w:pPrChange>
      </w:pPr>
      <w:r>
        <w:t>If activation token is invalid or expired message server should return NOT_FOUND and user should be redirected to main login page.</w:t>
      </w:r>
      <w:r w:rsidR="00A4195E">
        <w:t xml:space="preserve"> Message “Invalid token” should be displayed.</w:t>
      </w:r>
    </w:p>
    <w:p w14:paraId="7C967CC3" w14:textId="77777777" w:rsidR="00A41FE3" w:rsidRDefault="00A41FE3">
      <w:pPr>
        <w:pStyle w:val="ListParagraph"/>
        <w:numPr>
          <w:ilvl w:val="2"/>
          <w:numId w:val="2"/>
        </w:numPr>
        <w:pPrChange w:id="9" w:author="Mariyan" w:date="2020-05-01T15:33:00Z">
          <w:pPr>
            <w:pStyle w:val="ListParagraph"/>
            <w:numPr>
              <w:numId w:val="2"/>
            </w:numPr>
            <w:ind w:hanging="360"/>
          </w:pPr>
        </w:pPrChange>
      </w:pPr>
      <w:r>
        <w:lastRenderedPageBreak/>
        <w:t xml:space="preserve">After entering valid new password user is redirected to login page (Component </w:t>
      </w:r>
      <w:r w:rsidRPr="00A41FE3">
        <w:rPr>
          <w:b/>
        </w:rPr>
        <w:t>login</w:t>
      </w:r>
      <w:r>
        <w:t>)</w:t>
      </w:r>
    </w:p>
    <w:p w14:paraId="343D4365" w14:textId="77777777" w:rsidR="00A41FE3" w:rsidRDefault="00A41FE3" w:rsidP="00A41FE3"/>
    <w:p w14:paraId="2D4F4B97" w14:textId="77777777" w:rsidR="00A41FE3" w:rsidRDefault="00A41FE3" w:rsidP="00A41FE3">
      <w:r>
        <w:t>Case reset user password</w:t>
      </w:r>
    </w:p>
    <w:p w14:paraId="5613A7C9" w14:textId="77777777" w:rsidR="00A41FE3" w:rsidRDefault="00A41FE3" w:rsidP="00A41FE3">
      <w:pPr>
        <w:pStyle w:val="ListParagraph"/>
        <w:numPr>
          <w:ilvl w:val="0"/>
          <w:numId w:val="3"/>
        </w:numPr>
      </w:pPr>
      <w:r>
        <w:t xml:space="preserve">Open login page (Component </w:t>
      </w:r>
      <w:r w:rsidRPr="00A41FE3">
        <w:rPr>
          <w:b/>
        </w:rPr>
        <w:t>login</w:t>
      </w:r>
      <w:r>
        <w:t>) and click button reset password</w:t>
      </w:r>
    </w:p>
    <w:p w14:paraId="4B18B23F" w14:textId="77777777" w:rsidR="00A41FE3" w:rsidRDefault="00A41FE3" w:rsidP="00A41FE3">
      <w:pPr>
        <w:pStyle w:val="ListParagraph"/>
        <w:numPr>
          <w:ilvl w:val="0"/>
          <w:numId w:val="3"/>
        </w:numPr>
      </w:pPr>
      <w:r>
        <w:t xml:space="preserve">User is redirected to </w:t>
      </w:r>
      <w:r w:rsidR="00316A31">
        <w:t xml:space="preserve">page </w:t>
      </w:r>
      <w:r w:rsidR="00A4195E">
        <w:t xml:space="preserve">(Component </w:t>
      </w:r>
      <w:r w:rsidR="00A4195E">
        <w:rPr>
          <w:b/>
        </w:rPr>
        <w:t>reset-password</w:t>
      </w:r>
      <w:r w:rsidR="00A4195E">
        <w:t>)</w:t>
      </w:r>
    </w:p>
    <w:p w14:paraId="0D7AE7C4" w14:textId="77777777" w:rsidR="00A4195E" w:rsidRDefault="00A4195E" w:rsidP="00A4195E">
      <w:pPr>
        <w:pStyle w:val="ListParagraph"/>
      </w:pPr>
      <w:r>
        <w:t>If user or e-mail is not found server response NAME_AND_EMAIL_MISMATCH is returned and message “Username or e-mail are not found”</w:t>
      </w:r>
    </w:p>
    <w:p w14:paraId="3F1A0B9E" w14:textId="77777777" w:rsidR="000B236D" w:rsidRDefault="000B236D" w:rsidP="000B236D"/>
    <w:p w14:paraId="653C75D4" w14:textId="77777777" w:rsidR="000B236D" w:rsidRPr="00E01D17" w:rsidRDefault="000B236D" w:rsidP="000B236D">
      <w:pPr>
        <w:rPr>
          <w:highlight w:val="yellow"/>
          <w:rPrChange w:id="10" w:author="Mariyan" w:date="2020-05-01T15:33:00Z">
            <w:rPr/>
          </w:rPrChange>
        </w:rPr>
      </w:pPr>
      <w:r w:rsidRPr="00E01D17">
        <w:rPr>
          <w:highlight w:val="yellow"/>
          <w:rPrChange w:id="11" w:author="Mariyan" w:date="2020-05-01T15:33:00Z">
            <w:rPr/>
          </w:rPrChange>
        </w:rPr>
        <w:t>Case new password</w:t>
      </w:r>
      <w:r w:rsidR="00E51310" w:rsidRPr="00E01D17">
        <w:rPr>
          <w:highlight w:val="yellow"/>
          <w:rPrChange w:id="12" w:author="Mariyan" w:date="2020-05-01T15:33:00Z">
            <w:rPr/>
          </w:rPrChange>
        </w:rPr>
        <w:t xml:space="preserve"> (force password reset</w:t>
      </w:r>
      <w:r w:rsidR="00CA3B81" w:rsidRPr="00E01D17">
        <w:rPr>
          <w:highlight w:val="yellow"/>
          <w:rPrChange w:id="13" w:author="Mariyan" w:date="2020-05-01T15:33:00Z">
            <w:rPr/>
          </w:rPrChange>
        </w:rPr>
        <w:t xml:space="preserve">, used also when password is old more than </w:t>
      </w:r>
      <w:r w:rsidR="000E509C" w:rsidRPr="00E01D17">
        <w:rPr>
          <w:highlight w:val="yellow"/>
          <w:rPrChange w:id="14" w:author="Mariyan" w:date="2020-05-01T15:33:00Z">
            <w:rPr/>
          </w:rPrChange>
        </w:rPr>
        <w:t>45 days</w:t>
      </w:r>
      <w:r w:rsidR="00E51310" w:rsidRPr="00E01D17">
        <w:rPr>
          <w:highlight w:val="yellow"/>
          <w:rPrChange w:id="15" w:author="Mariyan" w:date="2020-05-01T15:33:00Z">
            <w:rPr/>
          </w:rPrChange>
        </w:rPr>
        <w:t>)</w:t>
      </w:r>
    </w:p>
    <w:p w14:paraId="5B812027" w14:textId="77777777" w:rsidR="00E51310" w:rsidRPr="00E01D17" w:rsidRDefault="00E51310" w:rsidP="00E51310">
      <w:pPr>
        <w:pStyle w:val="ListParagraph"/>
        <w:numPr>
          <w:ilvl w:val="0"/>
          <w:numId w:val="4"/>
        </w:numPr>
        <w:rPr>
          <w:highlight w:val="yellow"/>
          <w:rPrChange w:id="16" w:author="Mariyan" w:date="2020-05-01T15:33:00Z">
            <w:rPr/>
          </w:rPrChange>
        </w:rPr>
      </w:pPr>
      <w:r w:rsidRPr="00E01D17">
        <w:rPr>
          <w:highlight w:val="yellow"/>
          <w:rPrChange w:id="17" w:author="Mariyan" w:date="2020-05-01T15:33:00Z">
            <w:rPr/>
          </w:rPrChange>
        </w:rPr>
        <w:t>Administrator selects button “force password change”</w:t>
      </w:r>
    </w:p>
    <w:p w14:paraId="03BB65B8" w14:textId="77777777" w:rsidR="00E51310" w:rsidRPr="00E01D17" w:rsidRDefault="00E51310" w:rsidP="00E51310">
      <w:pPr>
        <w:pStyle w:val="ListParagraph"/>
        <w:numPr>
          <w:ilvl w:val="0"/>
          <w:numId w:val="4"/>
        </w:numPr>
        <w:rPr>
          <w:highlight w:val="yellow"/>
          <w:rPrChange w:id="18" w:author="Mariyan" w:date="2020-05-01T15:33:00Z">
            <w:rPr/>
          </w:rPrChange>
        </w:rPr>
      </w:pPr>
      <w:r w:rsidRPr="00E01D17">
        <w:rPr>
          <w:highlight w:val="yellow"/>
          <w:rPrChange w:id="19" w:author="Mariyan" w:date="2020-05-01T15:33:00Z">
            <w:rPr/>
          </w:rPrChange>
        </w:rPr>
        <w:t xml:space="preserve">When user authenticates successfully he is redirected to page (Component </w:t>
      </w:r>
      <w:r w:rsidRPr="00E01D17">
        <w:rPr>
          <w:b/>
          <w:highlight w:val="yellow"/>
          <w:rPrChange w:id="20" w:author="Mariyan" w:date="2020-05-01T15:33:00Z">
            <w:rPr>
              <w:b/>
            </w:rPr>
          </w:rPrChange>
        </w:rPr>
        <w:t>new-password</w:t>
      </w:r>
      <w:r w:rsidRPr="00E01D17">
        <w:rPr>
          <w:highlight w:val="yellow"/>
          <w:rPrChange w:id="21" w:author="Mariyan" w:date="2020-05-01T15:33:00Z">
            <w:rPr/>
          </w:rPrChange>
        </w:rPr>
        <w:t>)</w:t>
      </w:r>
    </w:p>
    <w:p w14:paraId="4739E663" w14:textId="77777777" w:rsidR="00E51310" w:rsidRPr="00E01D17" w:rsidRDefault="00E51310" w:rsidP="00E51310">
      <w:pPr>
        <w:pStyle w:val="ListParagraph"/>
        <w:numPr>
          <w:ilvl w:val="0"/>
          <w:numId w:val="4"/>
        </w:numPr>
        <w:rPr>
          <w:highlight w:val="yellow"/>
          <w:rPrChange w:id="22" w:author="Mariyan" w:date="2020-05-01T15:33:00Z">
            <w:rPr/>
          </w:rPrChange>
        </w:rPr>
      </w:pPr>
      <w:r w:rsidRPr="00E01D17">
        <w:rPr>
          <w:highlight w:val="yellow"/>
          <w:rPrChange w:id="23" w:author="Mariyan" w:date="2020-05-01T15:33:00Z">
            <w:rPr/>
          </w:rPrChange>
        </w:rPr>
        <w:t xml:space="preserve">After entering valid new password user is redirected to login page (Component </w:t>
      </w:r>
      <w:r w:rsidRPr="00E01D17">
        <w:rPr>
          <w:b/>
          <w:highlight w:val="yellow"/>
          <w:rPrChange w:id="24" w:author="Mariyan" w:date="2020-05-01T15:33:00Z">
            <w:rPr>
              <w:b/>
            </w:rPr>
          </w:rPrChange>
        </w:rPr>
        <w:t>login</w:t>
      </w:r>
      <w:r w:rsidRPr="00E01D17">
        <w:rPr>
          <w:highlight w:val="yellow"/>
          <w:rPrChange w:id="25" w:author="Mariyan" w:date="2020-05-01T15:33:00Z">
            <w:rPr/>
          </w:rPrChange>
        </w:rPr>
        <w:t>)</w:t>
      </w:r>
    </w:p>
    <w:p w14:paraId="134833B1" w14:textId="77777777" w:rsidR="00E51310" w:rsidRPr="00E01D17" w:rsidRDefault="00E51310" w:rsidP="00E51310">
      <w:pPr>
        <w:pStyle w:val="ListParagraph"/>
        <w:rPr>
          <w:highlight w:val="yellow"/>
          <w:rPrChange w:id="26" w:author="Mariyan" w:date="2020-05-01T15:33:00Z">
            <w:rPr/>
          </w:rPrChange>
        </w:rPr>
      </w:pPr>
      <w:r w:rsidRPr="00E01D17">
        <w:rPr>
          <w:highlight w:val="yellow"/>
          <w:rPrChange w:id="27" w:author="Mariyan" w:date="2020-05-01T15:33:00Z">
            <w:rPr/>
          </w:rPrChange>
        </w:rPr>
        <w:t xml:space="preserve">If password is already used server returns PASSWORD_ALREADY_USED. "Password is used last 3 times" - user should not be redirected to login page (Component </w:t>
      </w:r>
      <w:r w:rsidRPr="00E01D17">
        <w:rPr>
          <w:b/>
          <w:highlight w:val="yellow"/>
          <w:rPrChange w:id="28" w:author="Mariyan" w:date="2020-05-01T15:33:00Z">
            <w:rPr>
              <w:b/>
            </w:rPr>
          </w:rPrChange>
        </w:rPr>
        <w:t>login</w:t>
      </w:r>
      <w:r w:rsidRPr="00E01D17">
        <w:rPr>
          <w:highlight w:val="yellow"/>
          <w:rPrChange w:id="29" w:author="Mariyan" w:date="2020-05-01T15:33:00Z">
            <w:rPr/>
          </w:rPrChange>
        </w:rPr>
        <w:t>).</w:t>
      </w:r>
    </w:p>
    <w:p w14:paraId="53F3CAF7" w14:textId="77777777" w:rsidR="00E51310" w:rsidRPr="00E01D17" w:rsidRDefault="00E51310" w:rsidP="00E51310">
      <w:pPr>
        <w:pStyle w:val="ListParagraph"/>
        <w:numPr>
          <w:ilvl w:val="0"/>
          <w:numId w:val="4"/>
        </w:numPr>
        <w:rPr>
          <w:highlight w:val="yellow"/>
          <w:rPrChange w:id="30" w:author="Mariyan" w:date="2020-05-01T15:33:00Z">
            <w:rPr/>
          </w:rPrChange>
        </w:rPr>
      </w:pPr>
      <w:r w:rsidRPr="00E01D17">
        <w:rPr>
          <w:highlight w:val="yellow"/>
          <w:rPrChange w:id="31" w:author="Mariyan" w:date="2020-05-01T15:33:00Z">
            <w:rPr/>
          </w:rPrChange>
        </w:rPr>
        <w:t xml:space="preserve">After entering valid new password user is redirected to login page (Component </w:t>
      </w:r>
      <w:r w:rsidRPr="00E01D17">
        <w:rPr>
          <w:b/>
          <w:highlight w:val="yellow"/>
          <w:rPrChange w:id="32" w:author="Mariyan" w:date="2020-05-01T15:33:00Z">
            <w:rPr>
              <w:b/>
            </w:rPr>
          </w:rPrChange>
        </w:rPr>
        <w:t>login</w:t>
      </w:r>
      <w:r w:rsidRPr="00E01D17">
        <w:rPr>
          <w:highlight w:val="yellow"/>
          <w:rPrChange w:id="33" w:author="Mariyan" w:date="2020-05-01T15:33:00Z">
            <w:rPr/>
          </w:rPrChange>
        </w:rPr>
        <w:t>)</w:t>
      </w:r>
    </w:p>
    <w:p w14:paraId="4ABE5260" w14:textId="77777777" w:rsidR="00C859B3" w:rsidRDefault="00C859B3" w:rsidP="00C859B3"/>
    <w:p w14:paraId="026B1541" w14:textId="77777777" w:rsidR="000E509C" w:rsidRDefault="000E509C" w:rsidP="00C859B3">
      <w:r>
        <w:t xml:space="preserve">Case expired user </w:t>
      </w:r>
    </w:p>
    <w:p w14:paraId="611B1310" w14:textId="77777777" w:rsidR="000E509C" w:rsidRDefault="000E509C" w:rsidP="000E509C">
      <w:pPr>
        <w:pStyle w:val="ListParagraph"/>
        <w:numPr>
          <w:ilvl w:val="0"/>
          <w:numId w:val="6"/>
        </w:numPr>
      </w:pPr>
      <w:r>
        <w:t xml:space="preserve">User opens login page </w:t>
      </w:r>
      <w:r w:rsidR="00450E10">
        <w:t>and enters his credentials</w:t>
      </w:r>
    </w:p>
    <w:p w14:paraId="66B72C59" w14:textId="77777777" w:rsidR="00450E10" w:rsidRDefault="00450E10" w:rsidP="000E509C">
      <w:pPr>
        <w:pStyle w:val="ListParagraph"/>
        <w:numPr>
          <w:ilvl w:val="0"/>
          <w:numId w:val="6"/>
        </w:numPr>
      </w:pPr>
      <w:r>
        <w:t>If password is older than 45 days server returns ACCOUNT_EXPIRED</w:t>
      </w:r>
    </w:p>
    <w:p w14:paraId="1C2D3384" w14:textId="77777777" w:rsidR="00450E10" w:rsidRDefault="00450E10" w:rsidP="000E509C">
      <w:pPr>
        <w:pStyle w:val="ListParagraph"/>
        <w:numPr>
          <w:ilvl w:val="0"/>
          <w:numId w:val="6"/>
        </w:numPr>
      </w:pPr>
      <w:r>
        <w:t xml:space="preserve">User should be redirected to page (Component </w:t>
      </w:r>
      <w:r>
        <w:rPr>
          <w:b/>
        </w:rPr>
        <w:t>new-password</w:t>
      </w:r>
      <w:r>
        <w:t>)</w:t>
      </w:r>
      <w:r w:rsidR="00AE3E6E">
        <w:t>. Message “Credentials are expired. Create new password” should be displayed.</w:t>
      </w:r>
    </w:p>
    <w:p w14:paraId="0D1E18FC" w14:textId="77777777" w:rsidR="00726E9A" w:rsidRDefault="00726E9A" w:rsidP="00726E9A">
      <w:r>
        <w:t>Case locked user</w:t>
      </w:r>
    </w:p>
    <w:p w14:paraId="56B140B4" w14:textId="77777777" w:rsidR="00726E9A" w:rsidRDefault="00726E9A" w:rsidP="00726E9A">
      <w:pPr>
        <w:pStyle w:val="ListParagraph"/>
        <w:numPr>
          <w:ilvl w:val="0"/>
          <w:numId w:val="7"/>
        </w:numPr>
      </w:pPr>
      <w:r>
        <w:t>User opens login page and enters his credentials</w:t>
      </w:r>
    </w:p>
    <w:p w14:paraId="690C2C54" w14:textId="77777777" w:rsidR="00726E9A" w:rsidRDefault="00726E9A" w:rsidP="00726E9A">
      <w:pPr>
        <w:pStyle w:val="ListParagraph"/>
        <w:numPr>
          <w:ilvl w:val="0"/>
          <w:numId w:val="7"/>
        </w:numPr>
      </w:pPr>
      <w:r>
        <w:t xml:space="preserve">After authentication attempt server returns USER_LOCKED. </w:t>
      </w:r>
      <w:r w:rsidRPr="00726E9A">
        <w:t>Message in page login should be displayed “Account is locked”</w:t>
      </w:r>
    </w:p>
    <w:p w14:paraId="130D84C9" w14:textId="77777777" w:rsidR="000E509C" w:rsidRDefault="000E509C" w:rsidP="00C859B3"/>
    <w:p w14:paraId="08ABC693" w14:textId="77777777" w:rsidR="00C859B3" w:rsidRDefault="00C859B3" w:rsidP="00C859B3">
      <w:r>
        <w:t>Important security requirements:</w:t>
      </w:r>
    </w:p>
    <w:p w14:paraId="40EDA7AE" w14:textId="77777777" w:rsidR="00C859B3" w:rsidRDefault="00C859B3" w:rsidP="00C859B3">
      <w:pPr>
        <w:pStyle w:val="ListParagraph"/>
        <w:numPr>
          <w:ilvl w:val="0"/>
          <w:numId w:val="5"/>
        </w:numPr>
      </w:pPr>
      <w:r>
        <w:t xml:space="preserve">Passwords should not be older than </w:t>
      </w:r>
      <w:r w:rsidR="00262879">
        <w:t>45</w:t>
      </w:r>
      <w:r>
        <w:t xml:space="preserve"> days</w:t>
      </w:r>
    </w:p>
    <w:p w14:paraId="7846937A" w14:textId="77777777" w:rsidR="00C859B3" w:rsidRDefault="00C859B3" w:rsidP="00C859B3">
      <w:pPr>
        <w:pStyle w:val="ListParagraph"/>
        <w:numPr>
          <w:ilvl w:val="0"/>
          <w:numId w:val="5"/>
        </w:numPr>
      </w:pPr>
      <w:r>
        <w:t xml:space="preserve">Old passwords should be remembered and last 3 passwords should not be accepted when user try to enter new password </w:t>
      </w:r>
    </w:p>
    <w:p w14:paraId="4694A449" w14:textId="77777777" w:rsidR="00E51310" w:rsidRDefault="00B44153" w:rsidP="00B44153">
      <w:pPr>
        <w:pStyle w:val="ListParagraph"/>
        <w:numPr>
          <w:ilvl w:val="0"/>
          <w:numId w:val="5"/>
        </w:numPr>
      </w:pPr>
      <w:r w:rsidRPr="00B44153">
        <w:t>JWTs ca</w:t>
      </w:r>
      <w:r>
        <w:t xml:space="preserve">n be stored in </w:t>
      </w:r>
      <w:r w:rsidRPr="00E01D17">
        <w:rPr>
          <w:b/>
          <w:bCs/>
          <w:rPrChange w:id="34" w:author="Mariyan" w:date="2020-05-01T15:33:00Z">
            <w:rPr/>
          </w:rPrChange>
        </w:rPr>
        <w:t>cookies</w:t>
      </w:r>
      <w:r>
        <w:t>.</w:t>
      </w:r>
      <w:r w:rsidRPr="00B44153">
        <w:t xml:space="preserve"> JWTs are stored as cookies on many occasions, and cookies are vulnerable/susceptible to CSRF (Cross-site Request Forgery) attacks. One of the many ways to prevent CSRF attacks is to ensure that your cookie is accessible by only your domain. As a developer, ensure that necessary CSRF protections are put in place to avoid these attacks, regardless of the use of JWTs.</w:t>
      </w:r>
    </w:p>
    <w:p w14:paraId="4F6F4CD3" w14:textId="77777777" w:rsidR="00735079" w:rsidRDefault="00735079" w:rsidP="00735079">
      <w:pPr>
        <w:pStyle w:val="ListParagraph"/>
        <w:numPr>
          <w:ilvl w:val="0"/>
          <w:numId w:val="5"/>
        </w:numPr>
      </w:pPr>
      <w:r w:rsidRPr="00735079">
        <w:lastRenderedPageBreak/>
        <w:t xml:space="preserve">JWTs and </w:t>
      </w:r>
      <w:r w:rsidRPr="00E01D17">
        <w:rPr>
          <w:b/>
          <w:bCs/>
          <w:rPrChange w:id="35" w:author="Mariyan" w:date="2020-05-01T15:33:00Z">
            <w:rPr/>
          </w:rPrChange>
        </w:rPr>
        <w:t>session ids</w:t>
      </w:r>
      <w:r w:rsidRPr="00735079">
        <w:t xml:space="preserve"> can also be exposed to unmitigated replay attacks. It is totally up to the developers to establish what replay-mitigation techniques are appropriate for their systems. One way of solving this problem is ensuring that JWTs rely on short expiration times. Although, this technique doesn’t totally solve the problem. However, other alternatives for solving this challenge are issuing JWTs to specific IP addresses and using browser fingerprinting.</w:t>
      </w:r>
    </w:p>
    <w:p w14:paraId="7BE31F5A" w14:textId="77777777" w:rsidR="00735079" w:rsidRDefault="00735079" w:rsidP="00735079">
      <w:pPr>
        <w:pStyle w:val="ListParagraph"/>
        <w:numPr>
          <w:ilvl w:val="0"/>
          <w:numId w:val="5"/>
        </w:numPr>
      </w:pPr>
      <w:r w:rsidRPr="00735079">
        <w:t>Use HTTPS/SSL to ensure that your cookies and JWTs are encrypted by default during client and server transmission. This helps avoid man-in-the-middle attacks!</w:t>
      </w:r>
    </w:p>
    <w:p w14:paraId="5336C4B1" w14:textId="77777777" w:rsidR="00735079" w:rsidRPr="00A41FE3" w:rsidRDefault="00735079" w:rsidP="00735079">
      <w:pPr>
        <w:pStyle w:val="ListParagraph"/>
      </w:pPr>
    </w:p>
    <w:sectPr w:rsidR="00735079" w:rsidRPr="00A4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4955"/>
    <w:multiLevelType w:val="hybridMultilevel"/>
    <w:tmpl w:val="1254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E98"/>
    <w:multiLevelType w:val="hybridMultilevel"/>
    <w:tmpl w:val="02A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4E0"/>
    <w:multiLevelType w:val="hybridMultilevel"/>
    <w:tmpl w:val="F714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121BC"/>
    <w:multiLevelType w:val="hybridMultilevel"/>
    <w:tmpl w:val="0B4CC280"/>
    <w:lvl w:ilvl="0" w:tplc="4DB22A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17A8C"/>
    <w:multiLevelType w:val="hybridMultilevel"/>
    <w:tmpl w:val="A58E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639B6"/>
    <w:multiLevelType w:val="hybridMultilevel"/>
    <w:tmpl w:val="C71E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61466"/>
    <w:multiLevelType w:val="hybridMultilevel"/>
    <w:tmpl w:val="B3F69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yan">
    <w15:presenceInfo w15:providerId="None" w15:userId="Mari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DC"/>
    <w:rsid w:val="000B236D"/>
    <w:rsid w:val="000D68DC"/>
    <w:rsid w:val="000E509C"/>
    <w:rsid w:val="000F0F6B"/>
    <w:rsid w:val="000F5438"/>
    <w:rsid w:val="00130A22"/>
    <w:rsid w:val="0013240F"/>
    <w:rsid w:val="0017035D"/>
    <w:rsid w:val="002053B1"/>
    <w:rsid w:val="0021646E"/>
    <w:rsid w:val="00216B4E"/>
    <w:rsid w:val="00262879"/>
    <w:rsid w:val="002D3475"/>
    <w:rsid w:val="00316A31"/>
    <w:rsid w:val="0031771C"/>
    <w:rsid w:val="00334858"/>
    <w:rsid w:val="003356E8"/>
    <w:rsid w:val="00395FB2"/>
    <w:rsid w:val="003D3529"/>
    <w:rsid w:val="003E3AC3"/>
    <w:rsid w:val="00450E10"/>
    <w:rsid w:val="00453464"/>
    <w:rsid w:val="004554D6"/>
    <w:rsid w:val="00455544"/>
    <w:rsid w:val="004740E6"/>
    <w:rsid w:val="005A1296"/>
    <w:rsid w:val="005B2357"/>
    <w:rsid w:val="005D340F"/>
    <w:rsid w:val="00601ECC"/>
    <w:rsid w:val="00606B45"/>
    <w:rsid w:val="0067262A"/>
    <w:rsid w:val="006F2F78"/>
    <w:rsid w:val="00726E9A"/>
    <w:rsid w:val="00735079"/>
    <w:rsid w:val="00806D2F"/>
    <w:rsid w:val="00847C2E"/>
    <w:rsid w:val="008524DC"/>
    <w:rsid w:val="00877C4B"/>
    <w:rsid w:val="008E1A52"/>
    <w:rsid w:val="008F2CD5"/>
    <w:rsid w:val="00970BED"/>
    <w:rsid w:val="00972E2B"/>
    <w:rsid w:val="00973540"/>
    <w:rsid w:val="009B15E0"/>
    <w:rsid w:val="00A00857"/>
    <w:rsid w:val="00A341FF"/>
    <w:rsid w:val="00A4195E"/>
    <w:rsid w:val="00A41FE3"/>
    <w:rsid w:val="00AA707E"/>
    <w:rsid w:val="00AE3E6E"/>
    <w:rsid w:val="00B11C2D"/>
    <w:rsid w:val="00B44153"/>
    <w:rsid w:val="00B46FAD"/>
    <w:rsid w:val="00C00AAE"/>
    <w:rsid w:val="00C01254"/>
    <w:rsid w:val="00C22E49"/>
    <w:rsid w:val="00C7089E"/>
    <w:rsid w:val="00C75292"/>
    <w:rsid w:val="00C76979"/>
    <w:rsid w:val="00C859B3"/>
    <w:rsid w:val="00C942A7"/>
    <w:rsid w:val="00CA3B81"/>
    <w:rsid w:val="00CA6B5E"/>
    <w:rsid w:val="00D3512D"/>
    <w:rsid w:val="00DA237C"/>
    <w:rsid w:val="00E01D17"/>
    <w:rsid w:val="00E41334"/>
    <w:rsid w:val="00E51310"/>
    <w:rsid w:val="00E943E9"/>
    <w:rsid w:val="00E97FD0"/>
    <w:rsid w:val="00EA5608"/>
    <w:rsid w:val="00EC5B93"/>
    <w:rsid w:val="00FA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5F55"/>
  <w15:chartTrackingRefBased/>
  <w15:docId w15:val="{D1DC273F-A41D-4350-BBD4-9715E25A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4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5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4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12D"/>
    <w:pPr>
      <w:ind w:left="720"/>
      <w:contextualSpacing/>
    </w:pPr>
  </w:style>
  <w:style w:type="table" w:styleId="TableGrid">
    <w:name w:val="Table Grid"/>
    <w:basedOn w:val="TableNormal"/>
    <w:uiPriority w:val="39"/>
    <w:rsid w:val="00D3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4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87753">
      <w:bodyDiv w:val="1"/>
      <w:marLeft w:val="0"/>
      <w:marRight w:val="0"/>
      <w:marTop w:val="0"/>
      <w:marBottom w:val="0"/>
      <w:divBdr>
        <w:top w:val="none" w:sz="0" w:space="0" w:color="auto"/>
        <w:left w:val="none" w:sz="0" w:space="0" w:color="auto"/>
        <w:bottom w:val="none" w:sz="0" w:space="0" w:color="auto"/>
        <w:right w:val="none" w:sz="0" w:space="0" w:color="auto"/>
      </w:divBdr>
    </w:div>
    <w:div w:id="556210939">
      <w:bodyDiv w:val="1"/>
      <w:marLeft w:val="0"/>
      <w:marRight w:val="0"/>
      <w:marTop w:val="0"/>
      <w:marBottom w:val="0"/>
      <w:divBdr>
        <w:top w:val="none" w:sz="0" w:space="0" w:color="auto"/>
        <w:left w:val="none" w:sz="0" w:space="0" w:color="auto"/>
        <w:bottom w:val="none" w:sz="0" w:space="0" w:color="auto"/>
        <w:right w:val="none" w:sz="0" w:space="0" w:color="auto"/>
      </w:divBdr>
    </w:div>
    <w:div w:id="727920694">
      <w:bodyDiv w:val="1"/>
      <w:marLeft w:val="0"/>
      <w:marRight w:val="0"/>
      <w:marTop w:val="0"/>
      <w:marBottom w:val="0"/>
      <w:divBdr>
        <w:top w:val="none" w:sz="0" w:space="0" w:color="auto"/>
        <w:left w:val="none" w:sz="0" w:space="0" w:color="auto"/>
        <w:bottom w:val="none" w:sz="0" w:space="0" w:color="auto"/>
        <w:right w:val="none" w:sz="0" w:space="0" w:color="auto"/>
      </w:divBdr>
    </w:div>
    <w:div w:id="1222983937">
      <w:bodyDiv w:val="1"/>
      <w:marLeft w:val="0"/>
      <w:marRight w:val="0"/>
      <w:marTop w:val="0"/>
      <w:marBottom w:val="0"/>
      <w:divBdr>
        <w:top w:val="none" w:sz="0" w:space="0" w:color="auto"/>
        <w:left w:val="none" w:sz="0" w:space="0" w:color="auto"/>
        <w:bottom w:val="none" w:sz="0" w:space="0" w:color="auto"/>
        <w:right w:val="none" w:sz="0" w:space="0" w:color="auto"/>
      </w:divBdr>
    </w:div>
    <w:div w:id="1333872590">
      <w:bodyDiv w:val="1"/>
      <w:marLeft w:val="0"/>
      <w:marRight w:val="0"/>
      <w:marTop w:val="0"/>
      <w:marBottom w:val="0"/>
      <w:divBdr>
        <w:top w:val="none" w:sz="0" w:space="0" w:color="auto"/>
        <w:left w:val="none" w:sz="0" w:space="0" w:color="auto"/>
        <w:bottom w:val="none" w:sz="0" w:space="0" w:color="auto"/>
        <w:right w:val="none" w:sz="0" w:space="0" w:color="auto"/>
      </w:divBdr>
    </w:div>
    <w:div w:id="18421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Terziev</dc:creator>
  <cp:keywords/>
  <dc:description/>
  <cp:lastModifiedBy>Plamen Terziev</cp:lastModifiedBy>
  <cp:revision>50</cp:revision>
  <dcterms:created xsi:type="dcterms:W3CDTF">2020-03-23T17:56:00Z</dcterms:created>
  <dcterms:modified xsi:type="dcterms:W3CDTF">2020-05-26T17:31:00Z</dcterms:modified>
</cp:coreProperties>
</file>